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F7B6" w14:textId="77777777" w:rsidR="00453BDE" w:rsidRPr="00F00779" w:rsidRDefault="00453BDE" w:rsidP="00453BDE">
      <w:pPr>
        <w:pStyle w:val="Heading1"/>
        <w:jc w:val="center"/>
        <w:rPr>
          <w:rFonts w:ascii="Open Sans" w:hAnsi="Open Sans" w:cs="Open Sans"/>
          <w:sz w:val="28"/>
          <w:szCs w:val="28"/>
        </w:rPr>
      </w:pPr>
      <w:r w:rsidRPr="00F00779">
        <w:rPr>
          <w:rFonts w:ascii="Open Sans" w:hAnsi="Open Sans" w:cs="Open Sans"/>
          <w:sz w:val="28"/>
          <w:szCs w:val="28"/>
        </w:rPr>
        <w:t>UNIVERSITY OF NORTHAMPTON</w:t>
      </w:r>
    </w:p>
    <w:p w14:paraId="5256BE68" w14:textId="77777777" w:rsidR="00453BDE" w:rsidRPr="00F00779" w:rsidRDefault="00453BDE" w:rsidP="00453BDE">
      <w:pPr>
        <w:pStyle w:val="Heading1"/>
        <w:jc w:val="center"/>
        <w:rPr>
          <w:rFonts w:ascii="Open Sans" w:hAnsi="Open Sans" w:cs="Open Sans"/>
          <w:sz w:val="28"/>
          <w:szCs w:val="28"/>
        </w:rPr>
      </w:pPr>
      <w:r w:rsidRPr="00F00779">
        <w:rPr>
          <w:rFonts w:ascii="Open Sans" w:hAnsi="Open Sans" w:cs="Open Sans"/>
          <w:sz w:val="28"/>
          <w:szCs w:val="28"/>
        </w:rPr>
        <w:t>MODULE SPECIFICATION</w:t>
      </w:r>
    </w:p>
    <w:p w14:paraId="64D38BF3" w14:textId="77777777" w:rsidR="00453BDE" w:rsidRPr="00F00779" w:rsidRDefault="00453BDE" w:rsidP="00453BDE">
      <w:pPr>
        <w:ind w:firstLine="720"/>
        <w:rPr>
          <w:rFonts w:ascii="Open Sans" w:hAnsi="Open Sans" w:cs="Open Sans"/>
        </w:rPr>
      </w:pPr>
    </w:p>
    <w:p w14:paraId="22ACD6E6" w14:textId="77777777" w:rsidR="00453BDE" w:rsidRPr="00453BDE" w:rsidRDefault="00453BDE" w:rsidP="00453BDE">
      <w:pPr>
        <w:ind w:left="720"/>
        <w:jc w:val="center"/>
        <w:rPr>
          <w:rFonts w:ascii="Open Sans" w:hAnsi="Open Sans" w:cs="Open Sans"/>
        </w:rPr>
      </w:pPr>
      <w:r w:rsidRPr="00453BDE">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5BBD056D" w14:textId="77777777" w:rsidR="00453BDE" w:rsidRPr="00453BDE" w:rsidRDefault="00453BDE" w:rsidP="00453BDE">
      <w:pPr>
        <w:rPr>
          <w:rFonts w:ascii="Open Sans" w:hAnsi="Open Sans" w:cs="Open Sans"/>
        </w:rPr>
      </w:pPr>
    </w:p>
    <w:p w14:paraId="7D86188F" w14:textId="77777777" w:rsidR="00453BDE" w:rsidRPr="00453BDE" w:rsidRDefault="00BF1C16" w:rsidP="00453BDE">
      <w:pPr>
        <w:rPr>
          <w:rFonts w:ascii="Open Sans" w:hAnsi="Open Sans" w:cs="Open Sans"/>
        </w:rPr>
      </w:pPr>
      <w:hyperlink r:id="rId12" w:history="1">
        <w:r w:rsidR="00453BDE" w:rsidRPr="00453BDE">
          <w:rPr>
            <w:rStyle w:val="Hyperlink"/>
            <w:rFonts w:ascii="Open Sans" w:hAnsi="Open Sans" w:cs="Open Sans"/>
          </w:rPr>
          <w:t>A glossary of key terms is available.</w:t>
        </w:r>
      </w:hyperlink>
    </w:p>
    <w:p w14:paraId="1C6930B8" w14:textId="77777777" w:rsidR="00453BDE" w:rsidRPr="00453BDE" w:rsidRDefault="00453BDE" w:rsidP="00453BDE">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453BDE" w:rsidRPr="00453BDE" w14:paraId="21369EF4"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A7EC59C" w14:textId="77777777" w:rsidR="00453BDE" w:rsidRPr="00453BDE" w:rsidRDefault="00453BDE" w:rsidP="0088743F">
            <w:pPr>
              <w:pStyle w:val="NormalWeb"/>
              <w:rPr>
                <w:rFonts w:ascii="Open Sans" w:hAnsi="Open Sans" w:cs="Open Sans"/>
                <w:b/>
                <w:sz w:val="22"/>
                <w:szCs w:val="22"/>
              </w:rPr>
            </w:pPr>
            <w:r w:rsidRPr="00453BDE">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3C6F9F14" w14:textId="77777777" w:rsidR="00453BDE" w:rsidRPr="00453BDE" w:rsidRDefault="00453BDE" w:rsidP="0088743F">
            <w:pPr>
              <w:rPr>
                <w:rFonts w:ascii="Open Sans" w:hAnsi="Open Sans" w:cs="Open Sans"/>
              </w:rPr>
            </w:pPr>
            <w:r w:rsidRPr="00453BDE">
              <w:rPr>
                <w:rFonts w:ascii="Open Sans" w:hAnsi="Open Sans" w:cs="Open Sans"/>
              </w:rPr>
              <w:t>Faculty of Art, Science &amp; Technology</w:t>
            </w:r>
          </w:p>
        </w:tc>
      </w:tr>
      <w:tr w:rsidR="00453BDE" w:rsidRPr="00453BDE" w14:paraId="11C847D6"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77CC491" w14:textId="77777777" w:rsidR="00453BDE" w:rsidRPr="00453BDE" w:rsidRDefault="00453BDE" w:rsidP="0088743F">
            <w:pPr>
              <w:rPr>
                <w:rFonts w:ascii="Open Sans" w:hAnsi="Open Sans" w:cs="Open Sans"/>
                <w:b/>
                <w:highlight w:val="yellow"/>
              </w:rPr>
            </w:pPr>
            <w:r w:rsidRPr="00453BDE">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88DC4EC" w14:textId="77777777" w:rsidR="00453BDE" w:rsidRPr="00453BDE" w:rsidRDefault="00453BDE" w:rsidP="0088743F">
            <w:pPr>
              <w:rPr>
                <w:rFonts w:ascii="Open Sans" w:hAnsi="Open Sans" w:cs="Open Sans"/>
              </w:rPr>
            </w:pPr>
            <w:r w:rsidRPr="00453BDE">
              <w:rPr>
                <w:rFonts w:ascii="Open Sans" w:hAnsi="Open Sans" w:cs="Open Sans"/>
              </w:rPr>
              <w:t>Technology</w:t>
            </w:r>
          </w:p>
        </w:tc>
      </w:tr>
      <w:tr w:rsidR="00453BDE" w:rsidRPr="00453BDE" w14:paraId="2C19BCC1"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B7895C3" w14:textId="77777777" w:rsidR="00453BDE" w:rsidRPr="00453BDE" w:rsidRDefault="00453BDE" w:rsidP="0088743F">
            <w:pPr>
              <w:rPr>
                <w:rFonts w:ascii="Open Sans" w:hAnsi="Open Sans" w:cs="Open Sans"/>
                <w:b/>
              </w:rPr>
            </w:pPr>
            <w:r w:rsidRPr="00453BDE">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C163C71" w14:textId="77777777" w:rsidR="00453BDE" w:rsidRPr="00453BDE" w:rsidRDefault="00453BDE" w:rsidP="0088743F">
            <w:pPr>
              <w:rPr>
                <w:rFonts w:ascii="Open Sans" w:hAnsi="Open Sans" w:cs="Open Sans"/>
              </w:rPr>
            </w:pPr>
            <w:r w:rsidRPr="00453BDE">
              <w:rPr>
                <w:rFonts w:ascii="Open Sans" w:hAnsi="Open Sans" w:cs="Open Sans"/>
              </w:rPr>
              <w:t>Computing</w:t>
            </w:r>
          </w:p>
        </w:tc>
      </w:tr>
      <w:tr w:rsidR="00453BDE" w:rsidRPr="00453BDE" w14:paraId="5FC859F7"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26AFBC5" w14:textId="77777777" w:rsidR="00453BDE" w:rsidRPr="00453BDE" w:rsidRDefault="00453BDE" w:rsidP="0088743F">
            <w:pPr>
              <w:rPr>
                <w:rFonts w:ascii="Open Sans" w:hAnsi="Open Sans" w:cs="Open Sans"/>
                <w:b/>
              </w:rPr>
            </w:pPr>
            <w:r w:rsidRPr="00453BDE">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D49B599" w14:textId="5AB308EB" w:rsidR="00453BDE" w:rsidRPr="00453BDE" w:rsidRDefault="00453BDE" w:rsidP="0088743F">
            <w:pPr>
              <w:rPr>
                <w:rFonts w:ascii="Open Sans" w:hAnsi="Open Sans" w:cs="Open Sans"/>
              </w:rPr>
            </w:pPr>
            <w:del w:id="0" w:author="Amir Minai" w:date="2022-01-17T14:41:00Z">
              <w:r w:rsidRPr="00453BDE" w:rsidDel="00BD2E83">
                <w:rPr>
                  <w:rFonts w:ascii="Open Sans" w:hAnsi="Open Sans" w:cs="Open Sans"/>
                </w:rPr>
                <w:delText xml:space="preserve">Computing </w:delText>
              </w:r>
            </w:del>
            <w:ins w:id="1" w:author="Amir Minai" w:date="2022-01-17T14:26:00Z">
              <w:r w:rsidR="00741299">
                <w:rPr>
                  <w:rFonts w:ascii="Open Sans" w:hAnsi="Open Sans" w:cs="Open Sans"/>
                </w:rPr>
                <w:t>Pro</w:t>
              </w:r>
            </w:ins>
            <w:ins w:id="2" w:author="Amir Minai" w:date="2022-01-17T14:27:00Z">
              <w:r w:rsidR="00741299">
                <w:rPr>
                  <w:rFonts w:ascii="Open Sans" w:hAnsi="Open Sans" w:cs="Open Sans"/>
                </w:rPr>
                <w:t xml:space="preserve">ject </w:t>
              </w:r>
            </w:ins>
            <w:r w:rsidRPr="00453BDE">
              <w:rPr>
                <w:rFonts w:ascii="Open Sans" w:hAnsi="Open Sans" w:cs="Open Sans"/>
              </w:rPr>
              <w:t>Dissertation</w:t>
            </w:r>
          </w:p>
        </w:tc>
      </w:tr>
    </w:tbl>
    <w:p w14:paraId="24303917" w14:textId="77777777" w:rsidR="00453BDE" w:rsidRPr="00453BDE" w:rsidRDefault="00453BDE" w:rsidP="00453BDE">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453BDE" w:rsidRPr="00453BDE" w14:paraId="57E58A17"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90AF175" w14:textId="77777777" w:rsidR="00453BDE" w:rsidRPr="00453BDE" w:rsidRDefault="00453BDE" w:rsidP="0088743F">
            <w:pPr>
              <w:pStyle w:val="NormalWeb"/>
              <w:spacing w:before="0" w:beforeAutospacing="0" w:after="0" w:afterAutospacing="0"/>
              <w:rPr>
                <w:rFonts w:ascii="Open Sans" w:hAnsi="Open Sans" w:cs="Open Sans"/>
                <w:b/>
                <w:sz w:val="22"/>
                <w:szCs w:val="22"/>
              </w:rPr>
            </w:pPr>
            <w:r w:rsidRPr="00453BDE">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63DE07FE" w14:textId="4C9FDCB1" w:rsidR="00453BDE" w:rsidRPr="00453BDE" w:rsidRDefault="00453BDE" w:rsidP="0088743F">
            <w:pPr>
              <w:rPr>
                <w:rFonts w:ascii="Open Sans" w:hAnsi="Open Sans" w:cs="Open Sans"/>
                <w:bCs/>
              </w:rPr>
            </w:pPr>
            <w:r w:rsidRPr="00453BDE">
              <w:rPr>
                <w:rFonts w:ascii="Open Sans" w:hAnsi="Open Sans" w:cs="Open Sans"/>
                <w:bCs/>
              </w:rPr>
              <w:t>CSY4022</w:t>
            </w:r>
          </w:p>
        </w:tc>
      </w:tr>
      <w:tr w:rsidR="00453BDE" w:rsidRPr="00453BDE" w14:paraId="4F85E5F1"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BEF8700" w14:textId="77777777" w:rsidR="00453BDE" w:rsidRPr="00453BDE" w:rsidRDefault="00453BDE" w:rsidP="0088743F">
            <w:pPr>
              <w:rPr>
                <w:rFonts w:ascii="Open Sans" w:hAnsi="Open Sans" w:cs="Open Sans"/>
              </w:rPr>
            </w:pPr>
            <w:r w:rsidRPr="00453BDE">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4F1ABB07" w14:textId="77777777" w:rsidR="00453BDE" w:rsidRPr="00453BDE" w:rsidRDefault="00453BDE" w:rsidP="0088743F">
            <w:pPr>
              <w:rPr>
                <w:rFonts w:ascii="Open Sans" w:hAnsi="Open Sans" w:cs="Open Sans"/>
              </w:rPr>
            </w:pPr>
            <w:r w:rsidRPr="00453BDE">
              <w:rPr>
                <w:rFonts w:ascii="Open Sans" w:hAnsi="Open Sans" w:cs="Open Sans"/>
              </w:rPr>
              <w:t>6</w:t>
            </w:r>
          </w:p>
        </w:tc>
      </w:tr>
      <w:tr w:rsidR="00453BDE" w:rsidRPr="00453BDE" w14:paraId="43263353"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ED325B1" w14:textId="77777777" w:rsidR="00453BDE" w:rsidRPr="00453BDE" w:rsidRDefault="00453BDE" w:rsidP="0088743F">
            <w:pPr>
              <w:rPr>
                <w:rFonts w:ascii="Open Sans" w:hAnsi="Open Sans" w:cs="Open Sans"/>
              </w:rPr>
            </w:pPr>
            <w:r w:rsidRPr="00453BDE">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559DAA7" w14:textId="4252DD8A" w:rsidR="00453BDE" w:rsidRPr="00453BDE" w:rsidRDefault="00453BDE" w:rsidP="0088743F">
            <w:pPr>
              <w:rPr>
                <w:rFonts w:ascii="Open Sans" w:hAnsi="Open Sans" w:cs="Open Sans"/>
              </w:rPr>
            </w:pPr>
            <w:r w:rsidRPr="00453BDE">
              <w:rPr>
                <w:rFonts w:ascii="Open Sans" w:hAnsi="Open Sans" w:cs="Open Sans"/>
              </w:rPr>
              <w:t>40</w:t>
            </w:r>
          </w:p>
        </w:tc>
      </w:tr>
      <w:tr w:rsidR="00453BDE" w:rsidRPr="00453BDE" w14:paraId="621860F3"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B8BDE41" w14:textId="77777777" w:rsidR="00453BDE" w:rsidRPr="00453BDE" w:rsidRDefault="00453BDE" w:rsidP="0088743F">
            <w:pPr>
              <w:rPr>
                <w:rFonts w:ascii="Open Sans" w:hAnsi="Open Sans" w:cs="Open Sans"/>
              </w:rPr>
            </w:pPr>
            <w:r w:rsidRPr="00453BDE">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FDA3B0E" w14:textId="58405C2C" w:rsidR="00453BDE" w:rsidRPr="00453BDE" w:rsidRDefault="00453BDE" w:rsidP="0088743F">
            <w:pPr>
              <w:rPr>
                <w:rFonts w:ascii="Open Sans" w:hAnsi="Open Sans" w:cs="Open Sans"/>
              </w:rPr>
            </w:pPr>
            <w:r w:rsidRPr="00453BDE">
              <w:rPr>
                <w:rFonts w:ascii="Open Sans" w:hAnsi="Open Sans" w:cs="Open Sans"/>
              </w:rPr>
              <w:t>Amir Minai</w:t>
            </w:r>
          </w:p>
        </w:tc>
      </w:tr>
    </w:tbl>
    <w:p w14:paraId="5C4C3473" w14:textId="77777777" w:rsidR="00453BDE" w:rsidRPr="00453BDE" w:rsidRDefault="00453BDE" w:rsidP="00453BDE">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453BDE" w:rsidRPr="00453BDE" w14:paraId="1B97AC77" w14:textId="77777777" w:rsidTr="0088743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2850860" w14:textId="77777777" w:rsidR="00453BDE" w:rsidRPr="00453BDE" w:rsidRDefault="00453BDE" w:rsidP="0088743F">
            <w:pPr>
              <w:rPr>
                <w:rFonts w:ascii="Open Sans" w:hAnsi="Open Sans" w:cs="Open Sans"/>
                <w:b/>
              </w:rPr>
            </w:pPr>
            <w:bookmarkStart w:id="3" w:name="_Hlk519773312"/>
            <w:r w:rsidRPr="00453BDE">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49F3A97" w14:textId="77777777" w:rsidR="00453BDE" w:rsidRPr="00453BDE" w:rsidRDefault="00453BDE" w:rsidP="0088743F">
            <w:pPr>
              <w:rPr>
                <w:rFonts w:ascii="Open Sans" w:hAnsi="Open Sans" w:cs="Open Sans"/>
              </w:rPr>
            </w:pPr>
            <w:r w:rsidRPr="00453BDE">
              <w:rPr>
                <w:rFonts w:ascii="Open Sans" w:hAnsi="Open Sans" w:cs="Open Sans"/>
              </w:rPr>
              <w:t>Standard</w:t>
            </w:r>
          </w:p>
        </w:tc>
      </w:tr>
      <w:tr w:rsidR="00453BDE" w:rsidRPr="00453BDE" w14:paraId="796F4AF0" w14:textId="77777777" w:rsidTr="0088743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4C02394" w14:textId="77777777" w:rsidR="00453BDE" w:rsidRPr="00453BDE" w:rsidRDefault="00453BDE" w:rsidP="0088743F">
            <w:pPr>
              <w:rPr>
                <w:rFonts w:ascii="Open Sans" w:hAnsi="Open Sans" w:cs="Open Sans"/>
                <w:b/>
              </w:rPr>
            </w:pPr>
            <w:r w:rsidRPr="00453BDE">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7A21B024" w14:textId="77777777" w:rsidR="00453BDE" w:rsidRPr="00453BDE" w:rsidRDefault="00453BDE" w:rsidP="0088743F">
            <w:pPr>
              <w:rPr>
                <w:rFonts w:ascii="Open Sans" w:hAnsi="Open Sans" w:cs="Open Sans"/>
              </w:rPr>
            </w:pPr>
            <w:r w:rsidRPr="00453BDE">
              <w:rPr>
                <w:rFonts w:ascii="Open Sans" w:hAnsi="Open Sans" w:cs="Open Sans"/>
              </w:rPr>
              <w:t>UON</w:t>
            </w:r>
          </w:p>
        </w:tc>
      </w:tr>
    </w:tbl>
    <w:bookmarkEnd w:id="3"/>
    <w:p w14:paraId="1DC6645E" w14:textId="77777777" w:rsidR="005567B8" w:rsidRPr="00453BDE" w:rsidRDefault="002C75A9" w:rsidP="00C85620">
      <w:pPr>
        <w:pStyle w:val="NormalWeb"/>
        <w:rPr>
          <w:rFonts w:ascii="Open Sans" w:hAnsi="Open Sans" w:cs="Open Sans"/>
          <w:b/>
          <w:sz w:val="22"/>
          <w:szCs w:val="22"/>
          <w:u w:val="single"/>
        </w:rPr>
      </w:pPr>
      <w:r w:rsidRPr="00453BDE">
        <w:rPr>
          <w:rFonts w:ascii="Open Sans" w:hAnsi="Open Sans" w:cs="Open Sans"/>
          <w:b/>
          <w:sz w:val="22"/>
          <w:szCs w:val="22"/>
          <w:u w:val="single"/>
        </w:rPr>
        <w:t>PRE-REQUISITES</w:t>
      </w:r>
      <w:r w:rsidR="00C85620" w:rsidRPr="00453BDE">
        <w:rPr>
          <w:rFonts w:ascii="Open Sans" w:hAnsi="Open Sans" w:cs="Open Sans"/>
          <w:b/>
          <w:sz w:val="22"/>
          <w:szCs w:val="22"/>
          <w:u w:val="single"/>
        </w:rPr>
        <w:t xml:space="preserve">: </w:t>
      </w:r>
    </w:p>
    <w:p w14:paraId="46394B75" w14:textId="77777777" w:rsidR="00396B76" w:rsidRDefault="00525BEC" w:rsidP="00C85620">
      <w:pPr>
        <w:pStyle w:val="NormalWeb"/>
        <w:rPr>
          <w:rFonts w:ascii="Open Sans" w:hAnsi="Open Sans" w:cs="Open Sans"/>
          <w:lang w:eastAsia="en-GB"/>
        </w:rPr>
      </w:pPr>
      <w:r>
        <w:rPr>
          <w:rFonts w:ascii="Open Sans" w:hAnsi="Open Sans" w:cs="Open Sans"/>
          <w:lang w:eastAsia="en-GB"/>
        </w:rPr>
        <w:t xml:space="preserve">None </w:t>
      </w:r>
    </w:p>
    <w:p w14:paraId="23E943B2" w14:textId="76C03189" w:rsidR="005567B8" w:rsidRPr="00453BDE" w:rsidRDefault="1880E144" w:rsidP="00C85620">
      <w:pPr>
        <w:pStyle w:val="NormalWeb"/>
        <w:rPr>
          <w:rFonts w:ascii="Open Sans" w:hAnsi="Open Sans" w:cs="Open Sans"/>
          <w:b/>
          <w:sz w:val="22"/>
          <w:szCs w:val="22"/>
          <w:u w:val="single"/>
        </w:rPr>
      </w:pPr>
      <w:r w:rsidRPr="00453BDE">
        <w:rPr>
          <w:rFonts w:ascii="Open Sans" w:hAnsi="Open Sans" w:cs="Open Sans"/>
          <w:b/>
          <w:bCs/>
          <w:sz w:val="22"/>
          <w:szCs w:val="22"/>
          <w:u w:val="single"/>
        </w:rPr>
        <w:t xml:space="preserve">CO-REQUISITES: </w:t>
      </w:r>
    </w:p>
    <w:p w14:paraId="72A3D3EC" w14:textId="48E95D22" w:rsidR="0064159E" w:rsidRPr="00453BDE" w:rsidRDefault="0064159E" w:rsidP="00C85620">
      <w:pPr>
        <w:pStyle w:val="NormalWeb"/>
        <w:rPr>
          <w:rFonts w:ascii="Open Sans" w:hAnsi="Open Sans" w:cs="Open Sans"/>
          <w:b/>
          <w:sz w:val="22"/>
          <w:szCs w:val="22"/>
          <w:u w:val="single"/>
        </w:rPr>
      </w:pPr>
      <w:r w:rsidRPr="00453BDE">
        <w:rPr>
          <w:rFonts w:ascii="Open Sans" w:hAnsi="Open Sans" w:cs="Open Sans"/>
          <w:bCs/>
          <w:sz w:val="22"/>
          <w:szCs w:val="22"/>
        </w:rPr>
        <w:t>None</w:t>
      </w:r>
    </w:p>
    <w:p w14:paraId="1576A0F8" w14:textId="77777777" w:rsidR="005567B8" w:rsidRPr="00453BDE" w:rsidRDefault="002C75A9" w:rsidP="00C85620">
      <w:pPr>
        <w:pStyle w:val="NormalWeb"/>
        <w:rPr>
          <w:rFonts w:ascii="Open Sans" w:hAnsi="Open Sans" w:cs="Open Sans"/>
          <w:b/>
          <w:sz w:val="22"/>
          <w:szCs w:val="22"/>
          <w:u w:val="single"/>
        </w:rPr>
      </w:pPr>
      <w:r w:rsidRPr="00453BDE">
        <w:rPr>
          <w:rFonts w:ascii="Open Sans" w:hAnsi="Open Sans" w:cs="Open Sans"/>
          <w:b/>
          <w:sz w:val="22"/>
          <w:szCs w:val="22"/>
          <w:u w:val="single"/>
        </w:rPr>
        <w:t>RESTRICTIONS</w:t>
      </w:r>
      <w:r w:rsidR="00C85620" w:rsidRPr="00453BDE">
        <w:rPr>
          <w:rFonts w:ascii="Open Sans" w:hAnsi="Open Sans" w:cs="Open Sans"/>
          <w:b/>
          <w:sz w:val="22"/>
          <w:szCs w:val="22"/>
          <w:u w:val="single"/>
        </w:rPr>
        <w:t xml:space="preserve">: </w:t>
      </w:r>
    </w:p>
    <w:p w14:paraId="2440957D" w14:textId="6660DFE7" w:rsidR="00287FD4" w:rsidRPr="00453BDE" w:rsidRDefault="00420B49" w:rsidP="1880E144">
      <w:pPr>
        <w:pStyle w:val="NormalWeb"/>
        <w:rPr>
          <w:rFonts w:ascii="Open Sans" w:hAnsi="Open Sans" w:cs="Open Sans"/>
          <w:b/>
          <w:bCs/>
          <w:sz w:val="22"/>
          <w:szCs w:val="22"/>
          <w:u w:val="single"/>
        </w:rPr>
      </w:pPr>
      <w:r>
        <w:rPr>
          <w:rFonts w:ascii="Open Sans" w:hAnsi="Open Sans" w:cs="Open Sans"/>
          <w:sz w:val="22"/>
          <w:szCs w:val="22"/>
        </w:rPr>
        <w:t>In the event of being part-time/split level the dissertation module must be taken in the final stage of study.</w:t>
      </w:r>
      <w:r w:rsidR="1880E144" w:rsidRPr="00453BDE">
        <w:rPr>
          <w:rFonts w:ascii="Open Sans" w:hAnsi="Open Sans" w:cs="Open Sans"/>
        </w:rPr>
        <w:br/>
      </w:r>
    </w:p>
    <w:p w14:paraId="2B09C05B" w14:textId="77777777" w:rsidR="005567B8" w:rsidRPr="00453BDE" w:rsidRDefault="00C85620" w:rsidP="00C85620">
      <w:pPr>
        <w:pStyle w:val="NormalWeb"/>
        <w:rPr>
          <w:rFonts w:ascii="Open Sans" w:hAnsi="Open Sans" w:cs="Open Sans"/>
          <w:sz w:val="22"/>
          <w:szCs w:val="22"/>
        </w:rPr>
      </w:pPr>
      <w:r w:rsidRPr="00453BDE">
        <w:rPr>
          <w:rFonts w:ascii="Open Sans" w:hAnsi="Open Sans" w:cs="Open Sans"/>
          <w:b/>
          <w:bCs/>
          <w:sz w:val="22"/>
          <w:szCs w:val="22"/>
          <w:u w:val="single"/>
        </w:rPr>
        <w:lastRenderedPageBreak/>
        <w:t>SUPPLEMENTARY REGULATIONS</w:t>
      </w:r>
      <w:r w:rsidRPr="00453BDE">
        <w:rPr>
          <w:rFonts w:ascii="Open Sans" w:hAnsi="Open Sans" w:cs="Open Sans"/>
          <w:sz w:val="22"/>
          <w:szCs w:val="22"/>
        </w:rPr>
        <w:t xml:space="preserve">: </w:t>
      </w:r>
    </w:p>
    <w:p w14:paraId="77402D6B" w14:textId="77777777" w:rsidR="0080192D" w:rsidRPr="00453BDE" w:rsidRDefault="006F72E7" w:rsidP="00C85620">
      <w:pPr>
        <w:pStyle w:val="NormalWeb"/>
        <w:rPr>
          <w:rFonts w:ascii="Open Sans" w:hAnsi="Open Sans" w:cs="Open Sans"/>
          <w:bCs/>
          <w:sz w:val="22"/>
          <w:szCs w:val="22"/>
        </w:rPr>
      </w:pPr>
      <w:r w:rsidRPr="00453BDE">
        <w:rPr>
          <w:rFonts w:ascii="Open Sans" w:hAnsi="Open Sans" w:cs="Open Sans"/>
          <w:sz w:val="22"/>
          <w:szCs w:val="22"/>
        </w:rPr>
        <w:t xml:space="preserve">This module has </w:t>
      </w:r>
      <w:r w:rsidR="00287FD4" w:rsidRPr="00453BDE">
        <w:rPr>
          <w:rFonts w:ascii="Open Sans" w:hAnsi="Open Sans" w:cs="Open Sans"/>
          <w:sz w:val="22"/>
          <w:szCs w:val="22"/>
        </w:rPr>
        <w:t xml:space="preserve">no </w:t>
      </w:r>
      <w:r w:rsidRPr="00453BDE">
        <w:rPr>
          <w:rFonts w:ascii="Open Sans" w:hAnsi="Open Sans" w:cs="Open Sans"/>
          <w:sz w:val="22"/>
          <w:szCs w:val="22"/>
        </w:rPr>
        <w:t>supplementary regulations</w:t>
      </w:r>
      <w:r w:rsidRPr="00453BDE">
        <w:rPr>
          <w:rFonts w:ascii="Open Sans" w:hAnsi="Open Sans" w:cs="Open Sans"/>
          <w:bCs/>
          <w:sz w:val="22"/>
          <w:szCs w:val="22"/>
        </w:rPr>
        <w:tab/>
      </w:r>
      <w:r w:rsidRPr="00453BDE">
        <w:rPr>
          <w:rFonts w:ascii="Open Sans" w:hAnsi="Open Sans" w:cs="Open Sans"/>
          <w:sz w:val="22"/>
          <w:szCs w:val="22"/>
        </w:rPr>
        <w:t xml:space="preserve"> </w:t>
      </w:r>
      <w:r w:rsidRPr="00453BDE">
        <w:rPr>
          <w:rFonts w:ascii="Open Sans" w:hAnsi="Open Sans" w:cs="Open Sans"/>
          <w:bCs/>
          <w:sz w:val="22"/>
          <w:szCs w:val="22"/>
        </w:rPr>
        <w:tab/>
      </w:r>
      <w:r w:rsidRPr="00453BDE">
        <w:rPr>
          <w:rFonts w:ascii="Open Sans" w:hAnsi="Open Sans" w:cs="Open Sans"/>
          <w:bCs/>
          <w:sz w:val="22"/>
          <w:szCs w:val="22"/>
        </w:rPr>
        <w:tab/>
      </w:r>
    </w:p>
    <w:p w14:paraId="7834D87D" w14:textId="77777777" w:rsidR="002C75A9" w:rsidRPr="00453BDE" w:rsidRDefault="0080192D" w:rsidP="0080192D">
      <w:pPr>
        <w:tabs>
          <w:tab w:val="left" w:pos="5240"/>
        </w:tabs>
        <w:rPr>
          <w:rFonts w:ascii="Open Sans" w:hAnsi="Open Sans" w:cs="Open Sans"/>
          <w:b/>
        </w:rPr>
      </w:pPr>
      <w:r w:rsidRPr="00453BDE">
        <w:rPr>
          <w:rFonts w:ascii="Open Sans" w:hAnsi="Open Sans" w:cs="Open Sans"/>
          <w:b/>
          <w:u w:val="single"/>
        </w:rPr>
        <w:t>M</w:t>
      </w:r>
      <w:r w:rsidR="002C75A9" w:rsidRPr="00453BDE">
        <w:rPr>
          <w:rFonts w:ascii="Open Sans" w:hAnsi="Open Sans" w:cs="Open Sans"/>
          <w:b/>
          <w:u w:val="single"/>
        </w:rPr>
        <w:t xml:space="preserve">ODULE </w:t>
      </w:r>
      <w:r w:rsidR="003C73BC" w:rsidRPr="00453BDE">
        <w:rPr>
          <w:rFonts w:ascii="Open Sans" w:hAnsi="Open Sans" w:cs="Open Sans"/>
          <w:b/>
          <w:u w:val="single"/>
        </w:rPr>
        <w:t>OVERVIEW</w:t>
      </w:r>
      <w:r w:rsidR="009E5F75" w:rsidRPr="00453BDE">
        <w:rPr>
          <w:rFonts w:ascii="Open Sans" w:hAnsi="Open Sans" w:cs="Open Sans"/>
          <w:b/>
          <w:u w:val="single"/>
        </w:rPr>
        <w:t>:</w:t>
      </w:r>
      <w:r w:rsidR="002C75A9" w:rsidRPr="00453BDE">
        <w:rPr>
          <w:rFonts w:ascii="Open Sans" w:hAnsi="Open Sans" w:cs="Open Sans"/>
          <w:b/>
          <w:u w:val="single"/>
        </w:rPr>
        <w:t xml:space="preserve"> </w:t>
      </w:r>
    </w:p>
    <w:p w14:paraId="0E27B00A" w14:textId="77777777" w:rsidR="002C75A9" w:rsidRPr="00453BDE" w:rsidRDefault="002C75A9" w:rsidP="0080192D">
      <w:pPr>
        <w:tabs>
          <w:tab w:val="left" w:pos="5240"/>
        </w:tabs>
        <w:rPr>
          <w:rFonts w:ascii="Open Sans" w:hAnsi="Open Sans" w:cs="Open Sans"/>
          <w:u w:val="single"/>
        </w:rPr>
      </w:pPr>
    </w:p>
    <w:p w14:paraId="44EAFD9C" w14:textId="5163FBC5" w:rsidR="008504C5" w:rsidRPr="00453BDE" w:rsidRDefault="00453BDE" w:rsidP="002C75A9">
      <w:pPr>
        <w:tabs>
          <w:tab w:val="left" w:pos="5240"/>
        </w:tabs>
        <w:rPr>
          <w:rFonts w:ascii="Open Sans" w:hAnsi="Open Sans" w:cs="Open Sans"/>
          <w:b/>
          <w:u w:val="single"/>
        </w:rPr>
      </w:pPr>
      <w:r>
        <w:rPr>
          <w:noProof/>
        </w:rPr>
        <mc:AlternateContent>
          <mc:Choice Requires="wps">
            <w:drawing>
              <wp:anchor distT="0" distB="0" distL="114300" distR="114300" simplePos="0" relativeHeight="251659264" behindDoc="0" locked="0" layoutInCell="1" allowOverlap="1" wp14:anchorId="03BE971A" wp14:editId="41B76E74">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47B8F1" w14:textId="4DE91E29" w:rsidR="00453BDE" w:rsidRPr="00B16B81" w:rsidRDefault="00453BDE" w:rsidP="00D44862">
                            <w:pPr>
                              <w:rPr>
                                <w:ins w:id="4" w:author="Amir Minai" w:date="2022-01-17T14:34:00Z"/>
                                <w:rFonts w:ascii="Open Sans" w:hAnsi="Open Sans" w:cs="Open Sans"/>
                                <w:rPrChange w:id="5" w:author="Amir Minai" w:date="2022-01-17T14:35:00Z">
                                  <w:rPr>
                                    <w:ins w:id="6" w:author="Amir Minai" w:date="2022-01-17T14:34:00Z"/>
                                  </w:rPr>
                                </w:rPrChange>
                              </w:rPr>
                            </w:pPr>
                            <w:r w:rsidRPr="00453BDE">
                              <w:rPr>
                                <w:rFonts w:ascii="Open Sans" w:eastAsia="Verdana" w:hAnsi="Open Sans" w:cs="Open Sans"/>
                                <w:color w:val="000000" w:themeColor="text1"/>
                              </w:rPr>
                              <w:t>Th</w:t>
                            </w:r>
                            <w:ins w:id="7" w:author="Amir Minai" w:date="2022-01-17T14:31:00Z">
                              <w:r w:rsidR="00741299">
                                <w:rPr>
                                  <w:rFonts w:ascii="Open Sans" w:eastAsia="Verdana" w:hAnsi="Open Sans" w:cs="Open Sans"/>
                                  <w:color w:val="000000" w:themeColor="text1"/>
                                </w:rPr>
                                <w:t>is</w:t>
                              </w:r>
                            </w:ins>
                            <w:del w:id="8" w:author="Amir Minai" w:date="2022-01-17T14:31:00Z">
                              <w:r w:rsidRPr="00453BDE" w:rsidDel="00741299">
                                <w:rPr>
                                  <w:rFonts w:ascii="Open Sans" w:eastAsia="Verdana" w:hAnsi="Open Sans" w:cs="Open Sans"/>
                                  <w:color w:val="000000" w:themeColor="text1"/>
                                </w:rPr>
                                <w:delText>e</w:delText>
                              </w:r>
                            </w:del>
                            <w:r w:rsidRPr="00453BDE">
                              <w:rPr>
                                <w:rFonts w:ascii="Open Sans" w:eastAsia="Verdana" w:hAnsi="Open Sans" w:cs="Open Sans"/>
                                <w:color w:val="000000" w:themeColor="text1"/>
                              </w:rPr>
                              <w:t xml:space="preserve"> </w:t>
                            </w:r>
                            <w:ins w:id="9" w:author="Amir Minai" w:date="2022-01-17T14:30:00Z">
                              <w:r w:rsidR="00741299">
                                <w:rPr>
                                  <w:rFonts w:ascii="Open Sans" w:eastAsia="Verdana" w:hAnsi="Open Sans" w:cs="Open Sans"/>
                                  <w:color w:val="000000" w:themeColor="text1"/>
                                </w:rPr>
                                <w:t xml:space="preserve">project </w:t>
                              </w:r>
                            </w:ins>
                            <w:del w:id="10" w:author="Amir Minai" w:date="2022-01-17T14:30:00Z">
                              <w:r w:rsidRPr="00453BDE" w:rsidDel="00741299">
                                <w:rPr>
                                  <w:rFonts w:ascii="Open Sans" w:eastAsia="Verdana" w:hAnsi="Open Sans" w:cs="Open Sans"/>
                                  <w:color w:val="000000" w:themeColor="text1"/>
                                </w:rPr>
                                <w:delText xml:space="preserve">purpose </w:delText>
                              </w:r>
                              <w:r w:rsidR="00E95CF7" w:rsidDel="00741299">
                                <w:rPr>
                                  <w:rFonts w:ascii="Open Sans" w:eastAsia="Verdana" w:hAnsi="Open Sans" w:cs="Open Sans"/>
                                  <w:color w:val="000000" w:themeColor="text1"/>
                                </w:rPr>
                                <w:delText>this</w:delText>
                              </w:r>
                              <w:r w:rsidR="00E95CF7" w:rsidRPr="00453BDE" w:rsidDel="00741299">
                                <w:rPr>
                                  <w:rFonts w:ascii="Open Sans" w:eastAsia="Verdana" w:hAnsi="Open Sans" w:cs="Open Sans"/>
                                  <w:color w:val="000000" w:themeColor="text1"/>
                                </w:rPr>
                                <w:delText xml:space="preserve"> </w:delText>
                              </w:r>
                            </w:del>
                            <w:r w:rsidR="00E95CF7" w:rsidRPr="00453BDE">
                              <w:rPr>
                                <w:rFonts w:ascii="Open Sans" w:eastAsia="Verdana" w:hAnsi="Open Sans" w:cs="Open Sans"/>
                                <w:color w:val="000000" w:themeColor="text1"/>
                              </w:rPr>
                              <w:t>module</w:t>
                            </w:r>
                            <w:r w:rsidRPr="00453BDE">
                              <w:rPr>
                                <w:rFonts w:ascii="Open Sans" w:eastAsia="Verdana" w:hAnsi="Open Sans" w:cs="Open Sans"/>
                                <w:color w:val="000000" w:themeColor="text1"/>
                              </w:rPr>
                              <w:t xml:space="preserve"> </w:t>
                            </w:r>
                            <w:del w:id="11" w:author="Amir Minai" w:date="2022-01-17T14:30:00Z">
                              <w:r w:rsidRPr="00453BDE" w:rsidDel="00741299">
                                <w:rPr>
                                  <w:rFonts w:ascii="Open Sans" w:eastAsia="Verdana" w:hAnsi="Open Sans" w:cs="Open Sans"/>
                                  <w:color w:val="000000" w:themeColor="text1"/>
                                </w:rPr>
                                <w:delText xml:space="preserve">is to </w:delText>
                              </w:r>
                            </w:del>
                            <w:r w:rsidRPr="00453BDE">
                              <w:rPr>
                                <w:rFonts w:ascii="Open Sans" w:eastAsia="Verdana" w:hAnsi="Open Sans" w:cs="Open Sans"/>
                                <w:color w:val="000000" w:themeColor="text1"/>
                              </w:rPr>
                              <w:t>provide</w:t>
                            </w:r>
                            <w:ins w:id="12" w:author="Amir Minai" w:date="2022-01-17T14:30:00Z">
                              <w:r w:rsidR="00741299">
                                <w:rPr>
                                  <w:rFonts w:ascii="Open Sans" w:eastAsia="Verdana" w:hAnsi="Open Sans" w:cs="Open Sans"/>
                                  <w:color w:val="000000" w:themeColor="text1"/>
                                </w:rPr>
                                <w:t>s</w:t>
                              </w:r>
                            </w:ins>
                            <w:r w:rsidRPr="00453BDE">
                              <w:rPr>
                                <w:rFonts w:ascii="Open Sans" w:eastAsia="Verdana" w:hAnsi="Open Sans" w:cs="Open Sans"/>
                                <w:color w:val="000000" w:themeColor="text1"/>
                              </w:rPr>
                              <w:t xml:space="preserve"> the opportunity for the student to undertake independent research</w:t>
                            </w:r>
                            <w:ins w:id="13" w:author="Amir Minai" w:date="2022-01-17T14:31:00Z">
                              <w:r w:rsidR="00741299">
                                <w:rPr>
                                  <w:rFonts w:ascii="Open Sans" w:eastAsia="Verdana" w:hAnsi="Open Sans" w:cs="Open Sans"/>
                                  <w:color w:val="000000" w:themeColor="text1"/>
                                </w:rPr>
                                <w:t xml:space="preserve">, </w:t>
                              </w:r>
                            </w:ins>
                            <w:del w:id="14" w:author="Amir Minai" w:date="2022-01-17T14:31:00Z">
                              <w:r w:rsidRPr="00453BDE" w:rsidDel="00741299">
                                <w:rPr>
                                  <w:rFonts w:ascii="Open Sans" w:eastAsia="Verdana" w:hAnsi="Open Sans" w:cs="Open Sans"/>
                                  <w:color w:val="000000" w:themeColor="text1"/>
                                </w:rPr>
                                <w:delText xml:space="preserve"> and </w:delText>
                              </w:r>
                            </w:del>
                            <w:ins w:id="15" w:author="Amir Minai" w:date="2022-01-17T14:32:00Z">
                              <w:r w:rsidR="00741299">
                                <w:rPr>
                                  <w:rFonts w:ascii="Open Sans" w:eastAsia="Verdana" w:hAnsi="Open Sans" w:cs="Open Sans"/>
                                  <w:color w:val="000000" w:themeColor="text1"/>
                                </w:rPr>
                                <w:t xml:space="preserve">development, and </w:t>
                              </w:r>
                            </w:ins>
                            <w:r w:rsidRPr="00453BDE">
                              <w:rPr>
                                <w:rFonts w:ascii="Open Sans" w:eastAsia="Verdana" w:hAnsi="Open Sans" w:cs="Open Sans"/>
                                <w:color w:val="000000" w:themeColor="text1"/>
                              </w:rPr>
                              <w:t xml:space="preserve">self-management of a Computing related </w:t>
                            </w:r>
                            <w:r w:rsidR="00D86A48">
                              <w:rPr>
                                <w:rFonts w:ascii="Open Sans" w:eastAsia="Verdana" w:hAnsi="Open Sans" w:cs="Open Sans"/>
                                <w:color w:val="000000" w:themeColor="text1"/>
                              </w:rPr>
                              <w:t>project leading to completing a dissertation</w:t>
                            </w:r>
                            <w:r w:rsidRPr="00453BDE">
                              <w:rPr>
                                <w:rFonts w:ascii="Open Sans" w:eastAsia="Verdana" w:hAnsi="Open Sans" w:cs="Open Sans"/>
                                <w:color w:val="000000" w:themeColor="text1"/>
                              </w:rPr>
                              <w:t xml:space="preserve">. </w:t>
                            </w:r>
                            <w:del w:id="16" w:author="Amir Minai" w:date="2022-01-17T14:39:00Z">
                              <w:r w:rsidRPr="00453BDE" w:rsidDel="00BD2E83">
                                <w:rPr>
                                  <w:rFonts w:ascii="Open Sans" w:eastAsia="Verdana" w:hAnsi="Open Sans" w:cs="Open Sans"/>
                                  <w:color w:val="000000" w:themeColor="text1"/>
                                </w:rPr>
                                <w:delText xml:space="preserve">The module permits the development of higher order intellectual skills, a professional approach, </w:delText>
                              </w:r>
                            </w:del>
                            <w:del w:id="17" w:author="Amir Minai" w:date="2022-01-17T14:33:00Z">
                              <w:r w:rsidRPr="00B16B81" w:rsidDel="00B16B81">
                                <w:rPr>
                                  <w:rFonts w:ascii="Open Sans" w:eastAsia="Verdana" w:hAnsi="Open Sans" w:cs="Open Sans"/>
                                  <w:color w:val="000000" w:themeColor="text1"/>
                                </w:rPr>
                                <w:delText>and to acquire and apply appropriate techniques</w:delText>
                              </w:r>
                              <w:r w:rsidR="00D86A48" w:rsidRPr="00B16B81" w:rsidDel="00B16B81">
                                <w:rPr>
                                  <w:rFonts w:ascii="Open Sans" w:eastAsia="Verdana" w:hAnsi="Open Sans" w:cs="Open Sans"/>
                                  <w:color w:val="000000" w:themeColor="text1"/>
                                </w:rPr>
                                <w:delText>.</w:delText>
                              </w:r>
                            </w:del>
                          </w:p>
                          <w:p w14:paraId="232B6FE2" w14:textId="66954E60" w:rsidR="00B16B81" w:rsidRPr="00B16B81" w:rsidRDefault="00B16B81" w:rsidP="00B16B81">
                            <w:pPr>
                              <w:rPr>
                                <w:ins w:id="18" w:author="Amir Minai" w:date="2022-01-17T14:34:00Z"/>
                                <w:rFonts w:ascii="Open Sans" w:hAnsi="Open Sans" w:cs="Open Sans"/>
                                <w:rPrChange w:id="19" w:author="Amir Minai" w:date="2022-01-17T14:35:00Z">
                                  <w:rPr>
                                    <w:ins w:id="20" w:author="Amir Minai" w:date="2022-01-17T14:34:00Z"/>
                                  </w:rPr>
                                </w:rPrChange>
                              </w:rPr>
                            </w:pPr>
                            <w:ins w:id="21" w:author="Amir Minai" w:date="2022-01-17T14:34:00Z">
                              <w:r w:rsidRPr="00B16B81">
                                <w:rPr>
                                  <w:rFonts w:ascii="Open Sans" w:hAnsi="Open Sans" w:cs="Open Sans"/>
                                  <w:rPrChange w:id="22" w:author="Amir Minai" w:date="2022-01-17T14:35:00Z">
                                    <w:rPr/>
                                  </w:rPrChange>
                                </w:rPr>
                                <w:t xml:space="preserve">An essential outcome for this module is that the student project deliverable includes the design and development of a system, a software application or a novel functional approach that relates to the main areas of student study, and that can be used, applied or demonstrated in some way. Students on the BSc Business Computing may engage on a research </w:t>
                              </w:r>
                            </w:ins>
                            <w:ins w:id="23" w:author="Amir Minai" w:date="2022-01-17T14:38:00Z">
                              <w:r w:rsidR="00BD2E83" w:rsidRPr="00BD2E83">
                                <w:rPr>
                                  <w:rFonts w:ascii="Open Sans" w:hAnsi="Open Sans" w:cs="Open Sans"/>
                                </w:rPr>
                                <w:t>centered</w:t>
                              </w:r>
                            </w:ins>
                            <w:ins w:id="24" w:author="Amir Minai" w:date="2022-01-17T14:34:00Z">
                              <w:r w:rsidRPr="00B16B81">
                                <w:rPr>
                                  <w:rFonts w:ascii="Open Sans" w:hAnsi="Open Sans" w:cs="Open Sans"/>
                                  <w:rPrChange w:id="25" w:author="Amir Minai" w:date="2022-01-17T14:35:00Z">
                                    <w:rPr/>
                                  </w:rPrChange>
                                </w:rPr>
                                <w:t xml:space="preserve"> project resulting in a report of analysis of an appropriate topic.</w:t>
                              </w:r>
                            </w:ins>
                          </w:p>
                          <w:p w14:paraId="5E7FC507" w14:textId="77777777" w:rsidR="00B16B81" w:rsidRPr="00D44862" w:rsidRDefault="00B16B81" w:rsidP="00D44862">
                            <w:pPr>
                              <w:rPr>
                                <w:rFonts w:ascii="Open Sans" w:eastAsia="Verdana" w:hAnsi="Open Sans" w:cs="Open Sans"/>
                                <w:color w:val="000000" w:themeColor="tex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BE971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047B8F1" w14:textId="4DE91E29" w:rsidR="00453BDE" w:rsidRPr="00B16B81" w:rsidRDefault="00453BDE" w:rsidP="00D44862">
                      <w:pPr>
                        <w:rPr>
                          <w:ins w:id="28" w:author="Amir Minai" w:date="2022-01-17T14:34:00Z"/>
                          <w:rFonts w:ascii="Open Sans" w:hAnsi="Open Sans" w:cs="Open Sans"/>
                          <w:rPrChange w:id="29" w:author="Amir Minai" w:date="2022-01-17T14:35:00Z">
                            <w:rPr>
                              <w:ins w:id="30" w:author="Amir Minai" w:date="2022-01-17T14:34:00Z"/>
                            </w:rPr>
                          </w:rPrChange>
                        </w:rPr>
                      </w:pPr>
                      <w:r w:rsidRPr="00453BDE">
                        <w:rPr>
                          <w:rFonts w:ascii="Open Sans" w:eastAsia="Verdana" w:hAnsi="Open Sans" w:cs="Open Sans"/>
                          <w:color w:val="000000" w:themeColor="text1"/>
                        </w:rPr>
                        <w:t>Th</w:t>
                      </w:r>
                      <w:ins w:id="31" w:author="Amir Minai" w:date="2022-01-17T14:31:00Z">
                        <w:r w:rsidR="00741299">
                          <w:rPr>
                            <w:rFonts w:ascii="Open Sans" w:eastAsia="Verdana" w:hAnsi="Open Sans" w:cs="Open Sans"/>
                            <w:color w:val="000000" w:themeColor="text1"/>
                          </w:rPr>
                          <w:t>is</w:t>
                        </w:r>
                      </w:ins>
                      <w:del w:id="32" w:author="Amir Minai" w:date="2022-01-17T14:31:00Z">
                        <w:r w:rsidRPr="00453BDE" w:rsidDel="00741299">
                          <w:rPr>
                            <w:rFonts w:ascii="Open Sans" w:eastAsia="Verdana" w:hAnsi="Open Sans" w:cs="Open Sans"/>
                            <w:color w:val="000000" w:themeColor="text1"/>
                          </w:rPr>
                          <w:delText>e</w:delText>
                        </w:r>
                      </w:del>
                      <w:r w:rsidRPr="00453BDE">
                        <w:rPr>
                          <w:rFonts w:ascii="Open Sans" w:eastAsia="Verdana" w:hAnsi="Open Sans" w:cs="Open Sans"/>
                          <w:color w:val="000000" w:themeColor="text1"/>
                        </w:rPr>
                        <w:t xml:space="preserve"> </w:t>
                      </w:r>
                      <w:ins w:id="33" w:author="Amir Minai" w:date="2022-01-17T14:30:00Z">
                        <w:r w:rsidR="00741299">
                          <w:rPr>
                            <w:rFonts w:ascii="Open Sans" w:eastAsia="Verdana" w:hAnsi="Open Sans" w:cs="Open Sans"/>
                            <w:color w:val="000000" w:themeColor="text1"/>
                          </w:rPr>
                          <w:t xml:space="preserve">project </w:t>
                        </w:r>
                      </w:ins>
                      <w:del w:id="34" w:author="Amir Minai" w:date="2022-01-17T14:30:00Z">
                        <w:r w:rsidRPr="00453BDE" w:rsidDel="00741299">
                          <w:rPr>
                            <w:rFonts w:ascii="Open Sans" w:eastAsia="Verdana" w:hAnsi="Open Sans" w:cs="Open Sans"/>
                            <w:color w:val="000000" w:themeColor="text1"/>
                          </w:rPr>
                          <w:delText xml:space="preserve">purpose </w:delText>
                        </w:r>
                        <w:r w:rsidR="00E95CF7" w:rsidDel="00741299">
                          <w:rPr>
                            <w:rFonts w:ascii="Open Sans" w:eastAsia="Verdana" w:hAnsi="Open Sans" w:cs="Open Sans"/>
                            <w:color w:val="000000" w:themeColor="text1"/>
                          </w:rPr>
                          <w:delText>this</w:delText>
                        </w:r>
                        <w:r w:rsidR="00E95CF7" w:rsidRPr="00453BDE" w:rsidDel="00741299">
                          <w:rPr>
                            <w:rFonts w:ascii="Open Sans" w:eastAsia="Verdana" w:hAnsi="Open Sans" w:cs="Open Sans"/>
                            <w:color w:val="000000" w:themeColor="text1"/>
                          </w:rPr>
                          <w:delText xml:space="preserve"> </w:delText>
                        </w:r>
                      </w:del>
                      <w:r w:rsidR="00E95CF7" w:rsidRPr="00453BDE">
                        <w:rPr>
                          <w:rFonts w:ascii="Open Sans" w:eastAsia="Verdana" w:hAnsi="Open Sans" w:cs="Open Sans"/>
                          <w:color w:val="000000" w:themeColor="text1"/>
                        </w:rPr>
                        <w:t>module</w:t>
                      </w:r>
                      <w:r w:rsidRPr="00453BDE">
                        <w:rPr>
                          <w:rFonts w:ascii="Open Sans" w:eastAsia="Verdana" w:hAnsi="Open Sans" w:cs="Open Sans"/>
                          <w:color w:val="000000" w:themeColor="text1"/>
                        </w:rPr>
                        <w:t xml:space="preserve"> </w:t>
                      </w:r>
                      <w:del w:id="35" w:author="Amir Minai" w:date="2022-01-17T14:30:00Z">
                        <w:r w:rsidRPr="00453BDE" w:rsidDel="00741299">
                          <w:rPr>
                            <w:rFonts w:ascii="Open Sans" w:eastAsia="Verdana" w:hAnsi="Open Sans" w:cs="Open Sans"/>
                            <w:color w:val="000000" w:themeColor="text1"/>
                          </w:rPr>
                          <w:delText xml:space="preserve">is to </w:delText>
                        </w:r>
                      </w:del>
                      <w:r w:rsidRPr="00453BDE">
                        <w:rPr>
                          <w:rFonts w:ascii="Open Sans" w:eastAsia="Verdana" w:hAnsi="Open Sans" w:cs="Open Sans"/>
                          <w:color w:val="000000" w:themeColor="text1"/>
                        </w:rPr>
                        <w:t>provide</w:t>
                      </w:r>
                      <w:ins w:id="36" w:author="Amir Minai" w:date="2022-01-17T14:30:00Z">
                        <w:r w:rsidR="00741299">
                          <w:rPr>
                            <w:rFonts w:ascii="Open Sans" w:eastAsia="Verdana" w:hAnsi="Open Sans" w:cs="Open Sans"/>
                            <w:color w:val="000000" w:themeColor="text1"/>
                          </w:rPr>
                          <w:t>s</w:t>
                        </w:r>
                      </w:ins>
                      <w:r w:rsidRPr="00453BDE">
                        <w:rPr>
                          <w:rFonts w:ascii="Open Sans" w:eastAsia="Verdana" w:hAnsi="Open Sans" w:cs="Open Sans"/>
                          <w:color w:val="000000" w:themeColor="text1"/>
                        </w:rPr>
                        <w:t xml:space="preserve"> the opportunity for the student to undertake independent research</w:t>
                      </w:r>
                      <w:ins w:id="37" w:author="Amir Minai" w:date="2022-01-17T14:31:00Z">
                        <w:r w:rsidR="00741299">
                          <w:rPr>
                            <w:rFonts w:ascii="Open Sans" w:eastAsia="Verdana" w:hAnsi="Open Sans" w:cs="Open Sans"/>
                            <w:color w:val="000000" w:themeColor="text1"/>
                          </w:rPr>
                          <w:t xml:space="preserve">, </w:t>
                        </w:r>
                      </w:ins>
                      <w:del w:id="38" w:author="Amir Minai" w:date="2022-01-17T14:31:00Z">
                        <w:r w:rsidRPr="00453BDE" w:rsidDel="00741299">
                          <w:rPr>
                            <w:rFonts w:ascii="Open Sans" w:eastAsia="Verdana" w:hAnsi="Open Sans" w:cs="Open Sans"/>
                            <w:color w:val="000000" w:themeColor="text1"/>
                          </w:rPr>
                          <w:delText xml:space="preserve"> and </w:delText>
                        </w:r>
                      </w:del>
                      <w:ins w:id="39" w:author="Amir Minai" w:date="2022-01-17T14:32:00Z">
                        <w:r w:rsidR="00741299">
                          <w:rPr>
                            <w:rFonts w:ascii="Open Sans" w:eastAsia="Verdana" w:hAnsi="Open Sans" w:cs="Open Sans"/>
                            <w:color w:val="000000" w:themeColor="text1"/>
                          </w:rPr>
                          <w:t xml:space="preserve">development, and </w:t>
                        </w:r>
                      </w:ins>
                      <w:r w:rsidRPr="00453BDE">
                        <w:rPr>
                          <w:rFonts w:ascii="Open Sans" w:eastAsia="Verdana" w:hAnsi="Open Sans" w:cs="Open Sans"/>
                          <w:color w:val="000000" w:themeColor="text1"/>
                        </w:rPr>
                        <w:t xml:space="preserve">self-management of a Computing related </w:t>
                      </w:r>
                      <w:r w:rsidR="00D86A48">
                        <w:rPr>
                          <w:rFonts w:ascii="Open Sans" w:eastAsia="Verdana" w:hAnsi="Open Sans" w:cs="Open Sans"/>
                          <w:color w:val="000000" w:themeColor="text1"/>
                        </w:rPr>
                        <w:t>project leading to completing a dissertation</w:t>
                      </w:r>
                      <w:r w:rsidRPr="00453BDE">
                        <w:rPr>
                          <w:rFonts w:ascii="Open Sans" w:eastAsia="Verdana" w:hAnsi="Open Sans" w:cs="Open Sans"/>
                          <w:color w:val="000000" w:themeColor="text1"/>
                        </w:rPr>
                        <w:t xml:space="preserve">. </w:t>
                      </w:r>
                      <w:del w:id="40" w:author="Amir Minai" w:date="2022-01-17T14:39:00Z">
                        <w:r w:rsidRPr="00453BDE" w:rsidDel="00BD2E83">
                          <w:rPr>
                            <w:rFonts w:ascii="Open Sans" w:eastAsia="Verdana" w:hAnsi="Open Sans" w:cs="Open Sans"/>
                            <w:color w:val="000000" w:themeColor="text1"/>
                          </w:rPr>
                          <w:delText xml:space="preserve">The module permits the development of higher order intellectual skills, a professional approach, </w:delText>
                        </w:r>
                      </w:del>
                      <w:del w:id="41" w:author="Amir Minai" w:date="2022-01-17T14:33:00Z">
                        <w:r w:rsidRPr="00B16B81" w:rsidDel="00B16B81">
                          <w:rPr>
                            <w:rFonts w:ascii="Open Sans" w:eastAsia="Verdana" w:hAnsi="Open Sans" w:cs="Open Sans"/>
                            <w:color w:val="000000" w:themeColor="text1"/>
                          </w:rPr>
                          <w:delText>and to acquire and apply appropriate techniques</w:delText>
                        </w:r>
                        <w:r w:rsidR="00D86A48" w:rsidRPr="00B16B81" w:rsidDel="00B16B81">
                          <w:rPr>
                            <w:rFonts w:ascii="Open Sans" w:eastAsia="Verdana" w:hAnsi="Open Sans" w:cs="Open Sans"/>
                            <w:color w:val="000000" w:themeColor="text1"/>
                          </w:rPr>
                          <w:delText>.</w:delText>
                        </w:r>
                      </w:del>
                    </w:p>
                    <w:p w14:paraId="232B6FE2" w14:textId="66954E60" w:rsidR="00B16B81" w:rsidRPr="00B16B81" w:rsidRDefault="00B16B81" w:rsidP="00B16B81">
                      <w:pPr>
                        <w:rPr>
                          <w:ins w:id="42" w:author="Amir Minai" w:date="2022-01-17T14:34:00Z"/>
                          <w:rFonts w:ascii="Open Sans" w:hAnsi="Open Sans" w:cs="Open Sans"/>
                          <w:rPrChange w:id="43" w:author="Amir Minai" w:date="2022-01-17T14:35:00Z">
                            <w:rPr>
                              <w:ins w:id="44" w:author="Amir Minai" w:date="2022-01-17T14:34:00Z"/>
                            </w:rPr>
                          </w:rPrChange>
                        </w:rPr>
                      </w:pPr>
                      <w:ins w:id="45" w:author="Amir Minai" w:date="2022-01-17T14:34:00Z">
                        <w:r w:rsidRPr="00B16B81">
                          <w:rPr>
                            <w:rFonts w:ascii="Open Sans" w:hAnsi="Open Sans" w:cs="Open Sans"/>
                            <w:rPrChange w:id="46" w:author="Amir Minai" w:date="2022-01-17T14:35:00Z">
                              <w:rPr/>
                            </w:rPrChange>
                          </w:rPr>
                          <w:t xml:space="preserve">An essential outcome for this module is that the student project deliverable includes the design and development of a system, a software application or a novel functional approach that relates to the main areas of student study, and that can be used, </w:t>
                        </w:r>
                        <w:proofErr w:type="gramStart"/>
                        <w:r w:rsidRPr="00B16B81">
                          <w:rPr>
                            <w:rFonts w:ascii="Open Sans" w:hAnsi="Open Sans" w:cs="Open Sans"/>
                            <w:rPrChange w:id="47" w:author="Amir Minai" w:date="2022-01-17T14:35:00Z">
                              <w:rPr/>
                            </w:rPrChange>
                          </w:rPr>
                          <w:t>applied</w:t>
                        </w:r>
                        <w:proofErr w:type="gramEnd"/>
                        <w:r w:rsidRPr="00B16B81">
                          <w:rPr>
                            <w:rFonts w:ascii="Open Sans" w:hAnsi="Open Sans" w:cs="Open Sans"/>
                            <w:rPrChange w:id="48" w:author="Amir Minai" w:date="2022-01-17T14:35:00Z">
                              <w:rPr/>
                            </w:rPrChange>
                          </w:rPr>
                          <w:t xml:space="preserve"> or demonstrated in some way. Students on the BSc Business Computing may engage on a research </w:t>
                        </w:r>
                      </w:ins>
                      <w:ins w:id="49" w:author="Amir Minai" w:date="2022-01-17T14:38:00Z">
                        <w:r w:rsidR="00BD2E83" w:rsidRPr="00BD2E83">
                          <w:rPr>
                            <w:rFonts w:ascii="Open Sans" w:hAnsi="Open Sans" w:cs="Open Sans"/>
                          </w:rPr>
                          <w:t>centered</w:t>
                        </w:r>
                      </w:ins>
                      <w:ins w:id="50" w:author="Amir Minai" w:date="2022-01-17T14:34:00Z">
                        <w:r w:rsidRPr="00B16B81">
                          <w:rPr>
                            <w:rFonts w:ascii="Open Sans" w:hAnsi="Open Sans" w:cs="Open Sans"/>
                            <w:rPrChange w:id="51" w:author="Amir Minai" w:date="2022-01-17T14:35:00Z">
                              <w:rPr/>
                            </w:rPrChange>
                          </w:rPr>
                          <w:t xml:space="preserve"> project resulting in a report of analysis of an appropriate topic.</w:t>
                        </w:r>
                      </w:ins>
                    </w:p>
                    <w:p w14:paraId="5E7FC507" w14:textId="77777777" w:rsidR="00B16B81" w:rsidRPr="00D44862" w:rsidRDefault="00B16B81" w:rsidP="00D44862">
                      <w:pPr>
                        <w:rPr>
                          <w:rFonts w:ascii="Open Sans" w:eastAsia="Verdana" w:hAnsi="Open Sans" w:cs="Open Sans"/>
                          <w:color w:val="000000" w:themeColor="text1"/>
                        </w:rPr>
                      </w:pPr>
                    </w:p>
                  </w:txbxContent>
                </v:textbox>
                <w10:wrap type="square"/>
              </v:shape>
            </w:pict>
          </mc:Fallback>
        </mc:AlternateContent>
      </w:r>
    </w:p>
    <w:p w14:paraId="17FB379B" w14:textId="77777777" w:rsidR="0026000C" w:rsidRPr="00453BDE" w:rsidRDefault="0026000C" w:rsidP="002C75A9">
      <w:pPr>
        <w:tabs>
          <w:tab w:val="left" w:pos="5240"/>
        </w:tabs>
        <w:rPr>
          <w:rFonts w:ascii="Open Sans" w:hAnsi="Open Sans" w:cs="Open Sans"/>
          <w:b/>
          <w:u w:val="single"/>
        </w:rPr>
      </w:pPr>
      <w:r w:rsidRPr="00453BDE">
        <w:rPr>
          <w:rFonts w:ascii="Open Sans" w:hAnsi="Open Sans" w:cs="Open Sans"/>
          <w:b/>
          <w:u w:val="single"/>
        </w:rPr>
        <w:t>INDICATIVE CONTENT:</w:t>
      </w:r>
    </w:p>
    <w:p w14:paraId="4B94D5A5" w14:textId="77777777" w:rsidR="0026000C" w:rsidRPr="00453BDE" w:rsidRDefault="0026000C" w:rsidP="002C75A9">
      <w:pPr>
        <w:tabs>
          <w:tab w:val="left" w:pos="5240"/>
        </w:tabs>
        <w:rPr>
          <w:rFonts w:ascii="Open Sans" w:hAnsi="Open Sans" w:cs="Open Sans"/>
          <w:b/>
          <w:u w:val="single"/>
        </w:rPr>
      </w:pPr>
    </w:p>
    <w:p w14:paraId="4B99056E" w14:textId="1E02AA99" w:rsidR="0064159E" w:rsidRPr="00453BDE" w:rsidRDefault="00453BDE" w:rsidP="00E41B93">
      <w:pPr>
        <w:tabs>
          <w:tab w:val="left" w:pos="5240"/>
        </w:tabs>
        <w:rPr>
          <w:rFonts w:ascii="Open Sans" w:hAnsi="Open Sans" w:cs="Open Sans"/>
          <w:b/>
          <w:u w:val="single"/>
        </w:rPr>
      </w:pPr>
      <w:r>
        <w:rPr>
          <w:noProof/>
        </w:rPr>
        <mc:AlternateContent>
          <mc:Choice Requires="wps">
            <w:drawing>
              <wp:anchor distT="0" distB="0" distL="114300" distR="114300" simplePos="0" relativeHeight="251661312" behindDoc="0" locked="0" layoutInCell="1" allowOverlap="1" wp14:anchorId="4F2DD212" wp14:editId="2BE0DDB9">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CBE376" w14:textId="77777777" w:rsidR="00BD2E83" w:rsidRPr="0058255B" w:rsidRDefault="00BD2E83" w:rsidP="00BD2E83">
                            <w:pPr>
                              <w:rPr>
                                <w:ins w:id="26" w:author="Amir Minai" w:date="2022-01-17T14:39:00Z"/>
                                <w:rFonts w:ascii="Open Sans" w:hAnsi="Open Sans" w:cs="Open Sans"/>
                              </w:rPr>
                            </w:pPr>
                            <w:ins w:id="27" w:author="Amir Minai" w:date="2022-01-17T14:39:00Z">
                              <w:r w:rsidRPr="00453BDE">
                                <w:rPr>
                                  <w:rFonts w:ascii="Open Sans" w:eastAsia="Verdana" w:hAnsi="Open Sans" w:cs="Open Sans"/>
                                  <w:color w:val="000000" w:themeColor="text1"/>
                                </w:rPr>
                                <w:t xml:space="preserve">The module permits the development of higher order intellectual skills, a professional approach, </w:t>
                              </w:r>
                              <w:r w:rsidRPr="0058255B">
                                <w:rPr>
                                  <w:rFonts w:ascii="Open Sans" w:hAnsi="Open Sans" w:cs="Open Sans"/>
                                </w:rPr>
                                <w:t xml:space="preserve">and appropriate personal qualities that are required for independent working in a research or development environment. </w:t>
                              </w:r>
                            </w:ins>
                          </w:p>
                          <w:p w14:paraId="38A2B4C8" w14:textId="78AEE0B5" w:rsidR="00453BDE" w:rsidRPr="00453BDE" w:rsidDel="00BD2E83" w:rsidRDefault="00453BDE" w:rsidP="3834731F">
                            <w:pPr>
                              <w:tabs>
                                <w:tab w:val="left" w:pos="5240"/>
                              </w:tabs>
                              <w:rPr>
                                <w:del w:id="28" w:author="Amir Minai" w:date="2022-01-17T14:40:00Z"/>
                                <w:rFonts w:ascii="Open Sans" w:eastAsia="Verdana" w:hAnsi="Open Sans" w:cs="Open Sans"/>
                                <w:color w:val="000000" w:themeColor="text1"/>
                              </w:rPr>
                            </w:pPr>
                            <w:del w:id="29" w:author="Amir Minai" w:date="2022-01-17T14:40:00Z">
                              <w:r w:rsidRPr="00453BDE" w:rsidDel="00BD2E83">
                                <w:rPr>
                                  <w:rFonts w:ascii="Open Sans" w:eastAsia="Verdana" w:hAnsi="Open Sans" w:cs="Open Sans"/>
                                  <w:color w:val="000000" w:themeColor="text1"/>
                                </w:rPr>
                                <w:delText xml:space="preserve">It has been stated that the final year </w:delText>
                              </w:r>
                              <w:r w:rsidR="00D86A48" w:rsidDel="00BD2E83">
                                <w:rPr>
                                  <w:rFonts w:ascii="Open Sans" w:eastAsia="Verdana" w:hAnsi="Open Sans" w:cs="Open Sans"/>
                                  <w:color w:val="000000" w:themeColor="text1"/>
                                </w:rPr>
                                <w:delText>dissertation</w:delText>
                              </w:r>
                              <w:r w:rsidR="00D86A48" w:rsidRPr="00453BDE" w:rsidDel="00BD2E83">
                                <w:rPr>
                                  <w:rFonts w:ascii="Open Sans" w:eastAsia="Verdana" w:hAnsi="Open Sans" w:cs="Open Sans"/>
                                  <w:color w:val="000000" w:themeColor="text1"/>
                                </w:rPr>
                                <w:delText xml:space="preserve"> </w:delText>
                              </w:r>
                              <w:r w:rsidRPr="00453BDE" w:rsidDel="00BD2E83">
                                <w:rPr>
                                  <w:rFonts w:ascii="Open Sans" w:eastAsia="Verdana" w:hAnsi="Open Sans" w:cs="Open Sans"/>
                                  <w:color w:val="000000" w:themeColor="text1"/>
                                </w:rPr>
                                <w:delText xml:space="preserve">module provides the opportunity to the student to undertake relevant research and development. </w:delText>
                              </w:r>
                            </w:del>
                          </w:p>
                          <w:p w14:paraId="54FE3FB6" w14:textId="7BBAF07B" w:rsidR="00453BDE" w:rsidRPr="00453BDE" w:rsidRDefault="00453BDE" w:rsidP="3834731F">
                            <w:pPr>
                              <w:rPr>
                                <w:rFonts w:ascii="Open Sans" w:eastAsia="Verdana" w:hAnsi="Open Sans" w:cs="Open Sans"/>
                                <w:color w:val="000000" w:themeColor="text1"/>
                              </w:rPr>
                            </w:pPr>
                            <w:r w:rsidRPr="00453BDE">
                              <w:rPr>
                                <w:rFonts w:ascii="Open Sans" w:eastAsia="Verdana" w:hAnsi="Open Sans" w:cs="Open Sans"/>
                                <w:color w:val="000000" w:themeColor="text1"/>
                              </w:rPr>
                              <w:t xml:space="preserve">Each student is allocated a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supervisor whose role is to assist and ensure that the student makes progress throughout the </w:t>
                            </w:r>
                            <w:r w:rsidR="00D86A48">
                              <w:rPr>
                                <w:rFonts w:ascii="Open Sans" w:eastAsia="Verdana" w:hAnsi="Open Sans" w:cs="Open Sans"/>
                                <w:color w:val="000000" w:themeColor="text1"/>
                              </w:rPr>
                              <w:t>required</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stages. </w:t>
                            </w:r>
                          </w:p>
                          <w:p w14:paraId="38DF07E7" w14:textId="4DA88722" w:rsidR="00453BDE" w:rsidRPr="00453BDE" w:rsidRDefault="00453BDE" w:rsidP="3834731F">
                            <w:pPr>
                              <w:rPr>
                                <w:rFonts w:ascii="Open Sans" w:eastAsia="Verdana" w:hAnsi="Open Sans" w:cs="Open Sans"/>
                                <w:color w:val="000000" w:themeColor="text1"/>
                              </w:rPr>
                            </w:pPr>
                            <w:r w:rsidRPr="00453BDE">
                              <w:rPr>
                                <w:rFonts w:ascii="Open Sans" w:eastAsia="Verdana" w:hAnsi="Open Sans" w:cs="Open Sans"/>
                                <w:color w:val="000000" w:themeColor="text1"/>
                              </w:rPr>
                              <w:t xml:space="preserve">Each student is responsible for arranging to meet their supervisor at regular intervals to report progress and discuss any problems which may have arisen; Regular planning, progress and review meetings will be required with the supervising tutor as the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proceeds.</w:t>
                            </w:r>
                          </w:p>
                          <w:p w14:paraId="5F3EFA23" w14:textId="39B88482" w:rsidR="00453BDE" w:rsidRPr="00497AC7" w:rsidRDefault="00453BDE" w:rsidP="00497AC7">
                            <w:pPr>
                              <w:tabs>
                                <w:tab w:val="left" w:pos="5240"/>
                              </w:tabs>
                              <w:rPr>
                                <w:rFonts w:ascii="Open Sans" w:eastAsia="Verdana" w:hAnsi="Open Sans" w:cs="Open Sans"/>
                                <w:color w:val="000000" w:themeColor="text1"/>
                              </w:rPr>
                            </w:pPr>
                            <w:r w:rsidRPr="00453BDE">
                              <w:rPr>
                                <w:rFonts w:ascii="Open Sans" w:eastAsia="Verdana" w:hAnsi="Open Sans" w:cs="Open Sans"/>
                                <w:color w:val="000000" w:themeColor="text1"/>
                              </w:rPr>
                              <w:t xml:space="preserve">In all cases, the </w:t>
                            </w:r>
                            <w:r w:rsidR="00D86A48">
                              <w:rPr>
                                <w:rFonts w:ascii="Open Sans" w:eastAsia="Verdana" w:hAnsi="Open Sans" w:cs="Open Sans"/>
                                <w:color w:val="000000" w:themeColor="text1"/>
                              </w:rPr>
                              <w:t>topic</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area and the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content should directly relate to the student’s chosen </w:t>
                            </w:r>
                            <w:proofErr w:type="spellStart"/>
                            <w:r w:rsidRPr="00453BDE">
                              <w:rPr>
                                <w:rFonts w:ascii="Open Sans" w:eastAsia="Verdana" w:hAnsi="Open Sans" w:cs="Open Sans"/>
                                <w:color w:val="000000" w:themeColor="text1"/>
                              </w:rPr>
                              <w:t>programme</w:t>
                            </w:r>
                            <w:proofErr w:type="spellEnd"/>
                            <w:r w:rsidRPr="00453BDE">
                              <w:rPr>
                                <w:rFonts w:ascii="Open Sans" w:eastAsia="Verdana" w:hAnsi="Open Sans" w:cs="Open Sans"/>
                                <w:color w:val="000000" w:themeColor="text1"/>
                              </w:rPr>
                              <w:t xml:space="preserve"> </w:t>
                            </w:r>
                            <w:proofErr w:type="spellStart"/>
                            <w:r w:rsidRPr="00453BDE">
                              <w:rPr>
                                <w:rFonts w:ascii="Open Sans" w:eastAsia="Verdana" w:hAnsi="Open Sans" w:cs="Open Sans"/>
                                <w:color w:val="000000" w:themeColor="text1"/>
                              </w:rPr>
                              <w:t>specialism</w:t>
                            </w:r>
                            <w:proofErr w:type="spellEnd"/>
                            <w:r w:rsidRPr="00453BDE">
                              <w:rPr>
                                <w:rFonts w:ascii="Open Sans" w:eastAsia="Verdana" w:hAnsi="Open Sans" w:cs="Open Sans"/>
                                <w:color w:val="000000" w:themeColor="text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2DD212"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ghnQATwCAAB/BAAADgAAAAAAAAAA&#13;&#10;AAAAAAAuAgAAZHJzL2Uyb0RvYy54bWxQSwECLQAUAAYACAAAACEABTJjidoAAAAKAQAADwAAAAAA&#13;&#10;AAAAAAAAAACWBAAAZHJzL2Rvd25yZXYueG1sUEsFBgAAAAAEAAQA8wAAAJ0FAAAAAA==&#13;&#10;" filled="f" strokeweight=".5pt">
                <v:textbox style="mso-fit-shape-to-text:t">
                  <w:txbxContent>
                    <w:p w14:paraId="38CBE376" w14:textId="77777777" w:rsidR="00BD2E83" w:rsidRPr="0058255B" w:rsidRDefault="00BD2E83" w:rsidP="00BD2E83">
                      <w:pPr>
                        <w:rPr>
                          <w:ins w:id="56" w:author="Amir Minai" w:date="2022-01-17T14:39:00Z"/>
                          <w:rFonts w:ascii="Open Sans" w:hAnsi="Open Sans" w:cs="Open Sans"/>
                        </w:rPr>
                      </w:pPr>
                      <w:ins w:id="57" w:author="Amir Minai" w:date="2022-01-17T14:39:00Z">
                        <w:r w:rsidRPr="00453BDE">
                          <w:rPr>
                            <w:rFonts w:ascii="Open Sans" w:eastAsia="Verdana" w:hAnsi="Open Sans" w:cs="Open Sans"/>
                            <w:color w:val="000000" w:themeColor="text1"/>
                          </w:rPr>
                          <w:t xml:space="preserve">The module permits the development of higher order intellectual skills, a professional approach, </w:t>
                        </w:r>
                        <w:r w:rsidRPr="0058255B">
                          <w:rPr>
                            <w:rFonts w:ascii="Open Sans" w:hAnsi="Open Sans" w:cs="Open Sans"/>
                          </w:rPr>
                          <w:t xml:space="preserve">and appropriate personal qualities that are required for independent working in a research or development environment. </w:t>
                        </w:r>
                      </w:ins>
                    </w:p>
                    <w:p w14:paraId="38A2B4C8" w14:textId="78AEE0B5" w:rsidR="00453BDE" w:rsidRPr="00453BDE" w:rsidDel="00BD2E83" w:rsidRDefault="00453BDE" w:rsidP="3834731F">
                      <w:pPr>
                        <w:tabs>
                          <w:tab w:val="left" w:pos="5240"/>
                        </w:tabs>
                        <w:rPr>
                          <w:del w:id="58" w:author="Amir Minai" w:date="2022-01-17T14:40:00Z"/>
                          <w:rFonts w:ascii="Open Sans" w:eastAsia="Verdana" w:hAnsi="Open Sans" w:cs="Open Sans"/>
                          <w:color w:val="000000" w:themeColor="text1"/>
                        </w:rPr>
                      </w:pPr>
                      <w:del w:id="59" w:author="Amir Minai" w:date="2022-01-17T14:40:00Z">
                        <w:r w:rsidRPr="00453BDE" w:rsidDel="00BD2E83">
                          <w:rPr>
                            <w:rFonts w:ascii="Open Sans" w:eastAsia="Verdana" w:hAnsi="Open Sans" w:cs="Open Sans"/>
                            <w:color w:val="000000" w:themeColor="text1"/>
                          </w:rPr>
                          <w:delText xml:space="preserve">It has been stated that the final year </w:delText>
                        </w:r>
                        <w:r w:rsidR="00D86A48" w:rsidDel="00BD2E83">
                          <w:rPr>
                            <w:rFonts w:ascii="Open Sans" w:eastAsia="Verdana" w:hAnsi="Open Sans" w:cs="Open Sans"/>
                            <w:color w:val="000000" w:themeColor="text1"/>
                          </w:rPr>
                          <w:delText>dissertation</w:delText>
                        </w:r>
                        <w:r w:rsidR="00D86A48" w:rsidRPr="00453BDE" w:rsidDel="00BD2E83">
                          <w:rPr>
                            <w:rFonts w:ascii="Open Sans" w:eastAsia="Verdana" w:hAnsi="Open Sans" w:cs="Open Sans"/>
                            <w:color w:val="000000" w:themeColor="text1"/>
                          </w:rPr>
                          <w:delText xml:space="preserve"> </w:delText>
                        </w:r>
                        <w:r w:rsidRPr="00453BDE" w:rsidDel="00BD2E83">
                          <w:rPr>
                            <w:rFonts w:ascii="Open Sans" w:eastAsia="Verdana" w:hAnsi="Open Sans" w:cs="Open Sans"/>
                            <w:color w:val="000000" w:themeColor="text1"/>
                          </w:rPr>
                          <w:delText xml:space="preserve">module provides the opportunity to the student to undertake relevant research and development. </w:delText>
                        </w:r>
                      </w:del>
                    </w:p>
                    <w:p w14:paraId="54FE3FB6" w14:textId="7BBAF07B" w:rsidR="00453BDE" w:rsidRPr="00453BDE" w:rsidRDefault="00453BDE" w:rsidP="3834731F">
                      <w:pPr>
                        <w:rPr>
                          <w:rFonts w:ascii="Open Sans" w:eastAsia="Verdana" w:hAnsi="Open Sans" w:cs="Open Sans"/>
                          <w:color w:val="000000" w:themeColor="text1"/>
                        </w:rPr>
                      </w:pPr>
                      <w:r w:rsidRPr="00453BDE">
                        <w:rPr>
                          <w:rFonts w:ascii="Open Sans" w:eastAsia="Verdana" w:hAnsi="Open Sans" w:cs="Open Sans"/>
                          <w:color w:val="000000" w:themeColor="text1"/>
                        </w:rPr>
                        <w:t xml:space="preserve">Each student is allocated a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supervisor whose role is to assist and ensure that the student makes progress throughout the </w:t>
                      </w:r>
                      <w:r w:rsidR="00D86A48">
                        <w:rPr>
                          <w:rFonts w:ascii="Open Sans" w:eastAsia="Verdana" w:hAnsi="Open Sans" w:cs="Open Sans"/>
                          <w:color w:val="000000" w:themeColor="text1"/>
                        </w:rPr>
                        <w:t>required</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stages. </w:t>
                      </w:r>
                    </w:p>
                    <w:p w14:paraId="38DF07E7" w14:textId="4DA88722" w:rsidR="00453BDE" w:rsidRPr="00453BDE" w:rsidRDefault="00453BDE" w:rsidP="3834731F">
                      <w:pPr>
                        <w:rPr>
                          <w:rFonts w:ascii="Open Sans" w:eastAsia="Verdana" w:hAnsi="Open Sans" w:cs="Open Sans"/>
                          <w:color w:val="000000" w:themeColor="text1"/>
                        </w:rPr>
                      </w:pPr>
                      <w:r w:rsidRPr="00453BDE">
                        <w:rPr>
                          <w:rFonts w:ascii="Open Sans" w:eastAsia="Verdana" w:hAnsi="Open Sans" w:cs="Open Sans"/>
                          <w:color w:val="000000" w:themeColor="text1"/>
                        </w:rPr>
                        <w:t xml:space="preserve">Each student is responsible for arranging to meet their supervisor at regular intervals to report progress and discuss any problems which may have arisen; Regular planning, progress and review meetings will be required with the supervising tutor as the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proceeds.</w:t>
                      </w:r>
                    </w:p>
                    <w:p w14:paraId="5F3EFA23" w14:textId="39B88482" w:rsidR="00453BDE" w:rsidRPr="00497AC7" w:rsidRDefault="00453BDE" w:rsidP="00497AC7">
                      <w:pPr>
                        <w:tabs>
                          <w:tab w:val="left" w:pos="5240"/>
                        </w:tabs>
                        <w:rPr>
                          <w:rFonts w:ascii="Open Sans" w:eastAsia="Verdana" w:hAnsi="Open Sans" w:cs="Open Sans"/>
                          <w:color w:val="000000" w:themeColor="text1"/>
                        </w:rPr>
                      </w:pPr>
                      <w:r w:rsidRPr="00453BDE">
                        <w:rPr>
                          <w:rFonts w:ascii="Open Sans" w:eastAsia="Verdana" w:hAnsi="Open Sans" w:cs="Open Sans"/>
                          <w:color w:val="000000" w:themeColor="text1"/>
                        </w:rPr>
                        <w:t xml:space="preserve">In all cases, the </w:t>
                      </w:r>
                      <w:r w:rsidR="00D86A48">
                        <w:rPr>
                          <w:rFonts w:ascii="Open Sans" w:eastAsia="Verdana" w:hAnsi="Open Sans" w:cs="Open Sans"/>
                          <w:color w:val="000000" w:themeColor="text1"/>
                        </w:rPr>
                        <w:t>topic</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area and the </w:t>
                      </w:r>
                      <w:r w:rsidR="00D86A48">
                        <w:rPr>
                          <w:rFonts w:ascii="Open Sans" w:eastAsia="Verdana" w:hAnsi="Open Sans" w:cs="Open Sans"/>
                          <w:color w:val="000000" w:themeColor="text1"/>
                        </w:rPr>
                        <w:t>dissertation</w:t>
                      </w:r>
                      <w:r w:rsidR="00D86A48" w:rsidRP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 xml:space="preserve">content should directly relate to the student’s chosen </w:t>
                      </w:r>
                      <w:proofErr w:type="spellStart"/>
                      <w:r w:rsidRPr="00453BDE">
                        <w:rPr>
                          <w:rFonts w:ascii="Open Sans" w:eastAsia="Verdana" w:hAnsi="Open Sans" w:cs="Open Sans"/>
                          <w:color w:val="000000" w:themeColor="text1"/>
                        </w:rPr>
                        <w:t>programme</w:t>
                      </w:r>
                      <w:proofErr w:type="spellEnd"/>
                      <w:r w:rsidRPr="00453BDE">
                        <w:rPr>
                          <w:rFonts w:ascii="Open Sans" w:eastAsia="Verdana" w:hAnsi="Open Sans" w:cs="Open Sans"/>
                          <w:color w:val="000000" w:themeColor="text1"/>
                        </w:rPr>
                        <w:t xml:space="preserve"> </w:t>
                      </w:r>
                      <w:proofErr w:type="spellStart"/>
                      <w:r w:rsidRPr="00453BDE">
                        <w:rPr>
                          <w:rFonts w:ascii="Open Sans" w:eastAsia="Verdana" w:hAnsi="Open Sans" w:cs="Open Sans"/>
                          <w:color w:val="000000" w:themeColor="text1"/>
                        </w:rPr>
                        <w:t>specialism</w:t>
                      </w:r>
                      <w:proofErr w:type="spellEnd"/>
                      <w:r w:rsidRPr="00453BDE">
                        <w:rPr>
                          <w:rFonts w:ascii="Open Sans" w:eastAsia="Verdana" w:hAnsi="Open Sans" w:cs="Open Sans"/>
                          <w:color w:val="000000" w:themeColor="text1"/>
                        </w:rPr>
                        <w:t>.</w:t>
                      </w:r>
                    </w:p>
                  </w:txbxContent>
                </v:textbox>
                <w10:wrap type="square"/>
              </v:shape>
            </w:pict>
          </mc:Fallback>
        </mc:AlternateContent>
      </w:r>
    </w:p>
    <w:p w14:paraId="1299C43A" w14:textId="675780A7" w:rsidR="00E41B93" w:rsidRPr="00453BDE" w:rsidRDefault="00E41B93" w:rsidP="00453BDE">
      <w:pPr>
        <w:tabs>
          <w:tab w:val="left" w:pos="5240"/>
        </w:tabs>
        <w:rPr>
          <w:rFonts w:ascii="Open Sans" w:hAnsi="Open Sans" w:cs="Open Sans"/>
          <w:noProof/>
        </w:rPr>
      </w:pPr>
      <w:r w:rsidRPr="00453BDE">
        <w:rPr>
          <w:rFonts w:ascii="Open Sans" w:hAnsi="Open Sans" w:cs="Open Sans"/>
          <w:b/>
          <w:u w:val="single"/>
        </w:rPr>
        <w:t>LEARNING OUTCOMES:</w:t>
      </w:r>
    </w:p>
    <w:p w14:paraId="4DDBEF00" w14:textId="77777777" w:rsidR="00E41B93" w:rsidRPr="00453BDE"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012E57" w:rsidRPr="00453BDE" w14:paraId="12B4D856" w14:textId="77777777" w:rsidTr="00396B76">
        <w:tc>
          <w:tcPr>
            <w:tcW w:w="9054" w:type="dxa"/>
            <w:shd w:val="clear" w:color="auto" w:fill="99CCFF"/>
            <w:vAlign w:val="center"/>
          </w:tcPr>
          <w:p w14:paraId="54ADF52D" w14:textId="77777777" w:rsidR="00012E57" w:rsidRPr="00453BDE" w:rsidRDefault="1880E144" w:rsidP="0026000C">
            <w:pPr>
              <w:pStyle w:val="NormalWeb"/>
              <w:rPr>
                <w:rFonts w:ascii="Open Sans" w:hAnsi="Open Sans" w:cs="Open Sans"/>
                <w:b/>
                <w:sz w:val="22"/>
                <w:szCs w:val="22"/>
              </w:rPr>
            </w:pPr>
            <w:r w:rsidRPr="00453BDE">
              <w:rPr>
                <w:rFonts w:ascii="Open Sans" w:hAnsi="Open Sans" w:cs="Open Sans"/>
                <w:b/>
                <w:bCs/>
                <w:sz w:val="22"/>
                <w:szCs w:val="22"/>
              </w:rPr>
              <w:t xml:space="preserve">Module Learning Outcome </w:t>
            </w:r>
          </w:p>
        </w:tc>
      </w:tr>
      <w:tr w:rsidR="004465D4" w:rsidRPr="00453BDE" w14:paraId="447AA4FE" w14:textId="77777777" w:rsidTr="00396B76">
        <w:tc>
          <w:tcPr>
            <w:tcW w:w="9054" w:type="dxa"/>
            <w:shd w:val="clear" w:color="auto" w:fill="99CCFF"/>
            <w:vAlign w:val="center"/>
          </w:tcPr>
          <w:p w14:paraId="1062A2FD" w14:textId="77777777" w:rsidR="00453BDE" w:rsidRDefault="1880E144" w:rsidP="1880E144">
            <w:pPr>
              <w:ind w:left="709" w:hanging="709"/>
              <w:jc w:val="both"/>
              <w:rPr>
                <w:rFonts w:ascii="Open Sans" w:hAnsi="Open Sans" w:cs="Open Sans"/>
                <w:b/>
                <w:bCs/>
              </w:rPr>
            </w:pPr>
            <w:r w:rsidRPr="00453BDE">
              <w:rPr>
                <w:rFonts w:ascii="Open Sans" w:hAnsi="Open Sans" w:cs="Open Sans"/>
                <w:b/>
                <w:bCs/>
                <w:noProof/>
              </w:rPr>
              <w:t>On successful completion of the module w</w:t>
            </w:r>
            <w:proofErr w:type="spellStart"/>
            <w:r w:rsidRPr="00453BDE">
              <w:rPr>
                <w:rFonts w:ascii="Open Sans" w:hAnsi="Open Sans" w:cs="Open Sans"/>
                <w:b/>
                <w:bCs/>
              </w:rPr>
              <w:t>ith</w:t>
            </w:r>
            <w:proofErr w:type="spellEnd"/>
            <w:r w:rsidRPr="00453BDE">
              <w:rPr>
                <w:rFonts w:ascii="Open Sans" w:hAnsi="Open Sans" w:cs="Open Sans"/>
                <w:b/>
                <w:bCs/>
              </w:rPr>
              <w:t xml:space="preserve"> limited guidance, students will be</w:t>
            </w:r>
          </w:p>
          <w:p w14:paraId="6D5E2C8E" w14:textId="5769C976" w:rsidR="004465D4" w:rsidRPr="00453BDE" w:rsidRDefault="1880E144" w:rsidP="1880E144">
            <w:pPr>
              <w:ind w:left="709" w:hanging="709"/>
              <w:jc w:val="both"/>
              <w:rPr>
                <w:rFonts w:ascii="Open Sans" w:hAnsi="Open Sans" w:cs="Open Sans"/>
                <w:b/>
                <w:bCs/>
              </w:rPr>
            </w:pPr>
            <w:r w:rsidRPr="00453BDE">
              <w:rPr>
                <w:rFonts w:ascii="Open Sans" w:hAnsi="Open Sans" w:cs="Open Sans"/>
                <w:b/>
                <w:bCs/>
              </w:rPr>
              <w:t>able to:</w:t>
            </w:r>
          </w:p>
        </w:tc>
      </w:tr>
      <w:tr w:rsidR="00E41B93" w:rsidRPr="00453BDE" w14:paraId="0B519D65" w14:textId="77777777" w:rsidTr="00396B76">
        <w:trPr>
          <w:trHeight w:val="533"/>
        </w:trPr>
        <w:tc>
          <w:tcPr>
            <w:tcW w:w="9054" w:type="dxa"/>
            <w:shd w:val="clear" w:color="auto" w:fill="auto"/>
            <w:vAlign w:val="center"/>
          </w:tcPr>
          <w:p w14:paraId="6CF44CB1" w14:textId="77777777" w:rsidR="00E41B93" w:rsidRPr="00453BDE" w:rsidRDefault="00E41B93" w:rsidP="00A263DF">
            <w:pPr>
              <w:rPr>
                <w:rFonts w:ascii="Open Sans" w:hAnsi="Open Sans" w:cs="Open Sans"/>
                <w:b/>
                <w:noProof/>
              </w:rPr>
            </w:pPr>
            <w:r w:rsidRPr="00453BDE">
              <w:rPr>
                <w:rFonts w:ascii="Open Sans" w:hAnsi="Open Sans" w:cs="Open Sans"/>
                <w:b/>
                <w:noProof/>
              </w:rPr>
              <w:t>Subject</w:t>
            </w:r>
            <w:r w:rsidR="00615659" w:rsidRPr="00453BDE">
              <w:rPr>
                <w:rFonts w:ascii="Open Sans" w:hAnsi="Open Sans" w:cs="Open Sans"/>
                <w:b/>
                <w:noProof/>
              </w:rPr>
              <w:t>-Specific</w:t>
            </w:r>
            <w:r w:rsidRPr="00453BDE">
              <w:rPr>
                <w:rFonts w:ascii="Open Sans" w:hAnsi="Open Sans" w:cs="Open Sans"/>
                <w:b/>
                <w:noProof/>
              </w:rPr>
              <w:t xml:space="preserve"> Knowledge, Understanding &amp; </w:t>
            </w:r>
            <w:r w:rsidR="00A263DF" w:rsidRPr="00453BDE">
              <w:rPr>
                <w:rFonts w:ascii="Open Sans" w:hAnsi="Open Sans" w:cs="Open Sans"/>
                <w:b/>
                <w:noProof/>
              </w:rPr>
              <w:t>Application</w:t>
            </w:r>
          </w:p>
        </w:tc>
      </w:tr>
      <w:tr w:rsidR="00012E57" w:rsidRPr="00453BDE" w14:paraId="4C352FFE" w14:textId="77777777" w:rsidTr="00396B76">
        <w:trPr>
          <w:trHeight w:val="529"/>
        </w:trPr>
        <w:tc>
          <w:tcPr>
            <w:tcW w:w="9054" w:type="dxa"/>
            <w:shd w:val="clear" w:color="auto" w:fill="auto"/>
            <w:vAlign w:val="center"/>
          </w:tcPr>
          <w:p w14:paraId="5E63E922" w14:textId="474DE6AD" w:rsidR="00012E57" w:rsidRPr="00453BDE" w:rsidRDefault="05B9B82E" w:rsidP="3834731F">
            <w:pPr>
              <w:pStyle w:val="NormalWeb"/>
              <w:numPr>
                <w:ilvl w:val="0"/>
                <w:numId w:val="11"/>
              </w:numPr>
              <w:spacing w:before="0" w:beforeAutospacing="0" w:after="0" w:afterAutospacing="0"/>
              <w:rPr>
                <w:rFonts w:ascii="Open Sans" w:eastAsia="Verdana" w:hAnsi="Open Sans" w:cs="Open Sans"/>
                <w:noProof/>
              </w:rPr>
            </w:pPr>
            <w:r w:rsidRPr="00453BDE">
              <w:rPr>
                <w:rFonts w:ascii="Open Sans" w:hAnsi="Open Sans" w:cs="Open Sans"/>
                <w:noProof/>
                <w:color w:val="000000" w:themeColor="text1"/>
                <w:sz w:val="22"/>
                <w:szCs w:val="22"/>
                <w:lang w:val="en-GB"/>
              </w:rPr>
              <w:t xml:space="preserve"> Identify and justify appropriate requirements analysis techniques and undertake research tasks effectively</w:t>
            </w:r>
          </w:p>
        </w:tc>
      </w:tr>
      <w:tr w:rsidR="00012E57" w:rsidRPr="00453BDE" w14:paraId="6E1622E3" w14:textId="77777777" w:rsidTr="00396B76">
        <w:trPr>
          <w:trHeight w:val="530"/>
        </w:trPr>
        <w:tc>
          <w:tcPr>
            <w:tcW w:w="9054" w:type="dxa"/>
            <w:shd w:val="clear" w:color="auto" w:fill="auto"/>
            <w:vAlign w:val="center"/>
          </w:tcPr>
          <w:p w14:paraId="56675266" w14:textId="3983129C" w:rsidR="00012E57" w:rsidRPr="00453BDE" w:rsidRDefault="5B37D1E1" w:rsidP="3834731F">
            <w:pPr>
              <w:pStyle w:val="NormalWeb"/>
              <w:numPr>
                <w:ilvl w:val="0"/>
                <w:numId w:val="11"/>
              </w:numPr>
              <w:spacing w:before="0" w:beforeAutospacing="0" w:after="0" w:afterAutospacing="0"/>
              <w:rPr>
                <w:rFonts w:ascii="Open Sans" w:eastAsia="Verdana" w:hAnsi="Open Sans" w:cs="Open Sans"/>
              </w:rPr>
            </w:pPr>
            <w:r w:rsidRPr="00453BDE">
              <w:rPr>
                <w:rFonts w:ascii="Open Sans" w:hAnsi="Open Sans" w:cs="Open Sans"/>
                <w:color w:val="000000" w:themeColor="text1"/>
                <w:sz w:val="22"/>
                <w:szCs w:val="22"/>
                <w:lang w:val="en-GB"/>
              </w:rPr>
              <w:t xml:space="preserve"> Critically apply a range of theoretical principles and methods to design</w:t>
            </w:r>
            <w:ins w:id="30" w:author="Amir Minai" w:date="2022-01-17T15:19:00Z">
              <w:r w:rsidR="00B40D63">
                <w:rPr>
                  <w:rFonts w:ascii="Open Sans" w:hAnsi="Open Sans" w:cs="Open Sans"/>
                  <w:color w:val="000000" w:themeColor="text1"/>
                  <w:sz w:val="22"/>
                  <w:szCs w:val="22"/>
                  <w:lang w:val="en-GB"/>
                </w:rPr>
                <w:t>,</w:t>
              </w:r>
            </w:ins>
            <w:r w:rsidRPr="00453BDE">
              <w:rPr>
                <w:rFonts w:ascii="Open Sans" w:hAnsi="Open Sans" w:cs="Open Sans"/>
                <w:color w:val="000000" w:themeColor="text1"/>
                <w:sz w:val="22"/>
                <w:szCs w:val="22"/>
                <w:lang w:val="en-GB"/>
              </w:rPr>
              <w:t xml:space="preserve"> and develop</w:t>
            </w:r>
            <w:ins w:id="31" w:author="Amir Minai" w:date="2022-01-17T14:51:00Z">
              <w:r w:rsidR="00E805E4">
                <w:rPr>
                  <w:rFonts w:ascii="Open Sans" w:hAnsi="Open Sans" w:cs="Open Sans"/>
                  <w:color w:val="000000" w:themeColor="text1"/>
                  <w:sz w:val="22"/>
                  <w:szCs w:val="22"/>
                  <w:lang w:val="en-GB"/>
                </w:rPr>
                <w:t>**</w:t>
              </w:r>
            </w:ins>
            <w:r w:rsidRPr="00453BDE">
              <w:rPr>
                <w:rFonts w:ascii="Open Sans" w:hAnsi="Open Sans" w:cs="Open Sans"/>
                <w:color w:val="000000" w:themeColor="text1"/>
                <w:sz w:val="22"/>
                <w:szCs w:val="22"/>
                <w:lang w:val="en-GB"/>
              </w:rPr>
              <w:t xml:space="preserve"> effective Systems that meet user requirements</w:t>
            </w:r>
          </w:p>
        </w:tc>
      </w:tr>
      <w:tr w:rsidR="00012E57" w:rsidRPr="00453BDE" w14:paraId="1610EEA1" w14:textId="77777777" w:rsidTr="00396B76">
        <w:trPr>
          <w:trHeight w:val="530"/>
        </w:trPr>
        <w:tc>
          <w:tcPr>
            <w:tcW w:w="9054" w:type="dxa"/>
            <w:shd w:val="clear" w:color="auto" w:fill="auto"/>
            <w:vAlign w:val="center"/>
          </w:tcPr>
          <w:p w14:paraId="7BF33149" w14:textId="36B2031D" w:rsidR="00012E57" w:rsidRPr="00453BDE" w:rsidRDefault="6435274C" w:rsidP="3834731F">
            <w:pPr>
              <w:pStyle w:val="NormalWeb"/>
              <w:numPr>
                <w:ilvl w:val="0"/>
                <w:numId w:val="11"/>
              </w:numPr>
              <w:spacing w:before="0" w:beforeAutospacing="0" w:after="0" w:afterAutospacing="0"/>
              <w:rPr>
                <w:rFonts w:ascii="Open Sans" w:eastAsia="Verdana" w:hAnsi="Open Sans" w:cs="Open Sans"/>
              </w:rPr>
            </w:pPr>
            <w:r w:rsidRPr="00453BDE">
              <w:rPr>
                <w:rFonts w:ascii="Open Sans" w:eastAsia="Verdana" w:hAnsi="Open Sans" w:cs="Open Sans"/>
                <w:color w:val="000000" w:themeColor="text1"/>
                <w:sz w:val="22"/>
                <w:szCs w:val="22"/>
                <w:lang w:val="en-GB"/>
              </w:rPr>
              <w:t xml:space="preserve"> Test and critically evaluate the effectiveness of developed</w:t>
            </w:r>
            <w:ins w:id="32" w:author="Amir Minai" w:date="2022-01-17T14:51:00Z">
              <w:r w:rsidR="00E805E4">
                <w:rPr>
                  <w:rFonts w:ascii="Open Sans" w:eastAsia="Verdana" w:hAnsi="Open Sans" w:cs="Open Sans"/>
                  <w:color w:val="000000" w:themeColor="text1"/>
                  <w:sz w:val="22"/>
                  <w:szCs w:val="22"/>
                  <w:lang w:val="en-GB"/>
                </w:rPr>
                <w:t>**</w:t>
              </w:r>
            </w:ins>
            <w:r w:rsidRPr="00453BDE">
              <w:rPr>
                <w:rFonts w:ascii="Open Sans" w:eastAsia="Verdana" w:hAnsi="Open Sans" w:cs="Open Sans"/>
                <w:color w:val="000000" w:themeColor="text1"/>
                <w:sz w:val="22"/>
                <w:szCs w:val="22"/>
                <w:lang w:val="en-GB"/>
              </w:rPr>
              <w:t xml:space="preserve"> solutions</w:t>
            </w:r>
            <w:ins w:id="33" w:author="Amir Minai" w:date="2022-01-17T15:19:00Z">
              <w:r w:rsidR="00B40D63">
                <w:rPr>
                  <w:rFonts w:ascii="Open Sans" w:eastAsia="Verdana" w:hAnsi="Open Sans" w:cs="Open Sans"/>
                  <w:color w:val="000000" w:themeColor="text1"/>
                  <w:sz w:val="22"/>
                  <w:szCs w:val="22"/>
                  <w:lang w:val="en-GB"/>
                </w:rPr>
                <w:t xml:space="preserve">, or </w:t>
              </w:r>
            </w:ins>
            <w:del w:id="34" w:author="Amir Minai" w:date="2022-01-17T15:19:00Z">
              <w:r w:rsidRPr="00453BDE" w:rsidDel="00B40D63">
                <w:rPr>
                  <w:rFonts w:ascii="Open Sans" w:eastAsia="Verdana" w:hAnsi="Open Sans" w:cs="Open Sans"/>
                  <w:color w:val="000000" w:themeColor="text1"/>
                  <w:sz w:val="22"/>
                  <w:szCs w:val="22"/>
                  <w:lang w:val="en-GB"/>
                </w:rPr>
                <w:delText>/</w:delText>
              </w:r>
            </w:del>
            <w:r w:rsidRPr="00453BDE">
              <w:rPr>
                <w:rFonts w:ascii="Open Sans" w:eastAsia="Verdana" w:hAnsi="Open Sans" w:cs="Open Sans"/>
                <w:color w:val="000000" w:themeColor="text1"/>
                <w:sz w:val="22"/>
                <w:szCs w:val="22"/>
                <w:lang w:val="en-GB"/>
              </w:rPr>
              <w:t xml:space="preserve"> recommendations in meeting defined (system) requirements</w:t>
            </w:r>
          </w:p>
        </w:tc>
      </w:tr>
      <w:tr w:rsidR="00012E57" w:rsidRPr="00453BDE" w14:paraId="1EC3E6F7" w14:textId="77777777" w:rsidTr="00396B76">
        <w:trPr>
          <w:trHeight w:val="530"/>
        </w:trPr>
        <w:tc>
          <w:tcPr>
            <w:tcW w:w="9054" w:type="dxa"/>
            <w:shd w:val="clear" w:color="auto" w:fill="auto"/>
            <w:vAlign w:val="center"/>
          </w:tcPr>
          <w:p w14:paraId="4EEFF61C" w14:textId="0CACABB4" w:rsidR="00012E57" w:rsidRPr="00453BDE" w:rsidRDefault="1D1169B8" w:rsidP="3834731F">
            <w:pPr>
              <w:pStyle w:val="NormalWeb"/>
              <w:numPr>
                <w:ilvl w:val="0"/>
                <w:numId w:val="11"/>
              </w:numPr>
              <w:spacing w:before="0" w:beforeAutospacing="0" w:after="0" w:afterAutospacing="0"/>
              <w:rPr>
                <w:rFonts w:ascii="Open Sans" w:eastAsia="Verdana" w:hAnsi="Open Sans" w:cs="Open Sans"/>
              </w:rPr>
            </w:pPr>
            <w:r w:rsidRPr="00453BDE">
              <w:rPr>
                <w:rFonts w:ascii="Open Sans" w:eastAsia="Verdana" w:hAnsi="Open Sans" w:cs="Open Sans"/>
                <w:color w:val="000000" w:themeColor="text1"/>
                <w:sz w:val="22"/>
                <w:szCs w:val="22"/>
              </w:rPr>
              <w:lastRenderedPageBreak/>
              <w:t xml:space="preserve"> </w:t>
            </w:r>
            <w:proofErr w:type="spellStart"/>
            <w:r w:rsidRPr="00453BDE">
              <w:rPr>
                <w:rFonts w:ascii="Open Sans" w:eastAsia="Verdana" w:hAnsi="Open Sans" w:cs="Open Sans"/>
                <w:color w:val="000000" w:themeColor="text1"/>
                <w:sz w:val="22"/>
                <w:szCs w:val="22"/>
              </w:rPr>
              <w:t>Analyse</w:t>
            </w:r>
            <w:proofErr w:type="spellEnd"/>
            <w:r w:rsidRPr="00453BDE">
              <w:rPr>
                <w:rFonts w:ascii="Open Sans" w:eastAsia="Verdana" w:hAnsi="Open Sans" w:cs="Open Sans"/>
                <w:color w:val="000000" w:themeColor="text1"/>
                <w:sz w:val="22"/>
                <w:szCs w:val="22"/>
              </w:rPr>
              <w:t xml:space="preserve"> the potential influence of ethical and legal issues relevant to the topic and type of </w:t>
            </w:r>
            <w:r w:rsidR="00D86A48">
              <w:rPr>
                <w:rFonts w:ascii="Open Sans" w:eastAsia="Verdana" w:hAnsi="Open Sans" w:cs="Open Sans"/>
                <w:color w:val="000000" w:themeColor="text1"/>
                <w:sz w:val="22"/>
                <w:szCs w:val="22"/>
              </w:rPr>
              <w:t xml:space="preserve">dissertation </w:t>
            </w:r>
            <w:r w:rsidRPr="00453BDE">
              <w:rPr>
                <w:rFonts w:ascii="Open Sans" w:eastAsia="Verdana" w:hAnsi="Open Sans" w:cs="Open Sans"/>
                <w:color w:val="000000" w:themeColor="text1"/>
                <w:sz w:val="22"/>
                <w:szCs w:val="22"/>
              </w:rPr>
              <w:t xml:space="preserve">project undertaken. </w:t>
            </w:r>
            <w:r w:rsidRPr="00453BDE">
              <w:rPr>
                <w:rFonts w:ascii="Open Sans" w:hAnsi="Open Sans" w:cs="Open Sans"/>
              </w:rPr>
              <w:t xml:space="preserve"> </w:t>
            </w:r>
          </w:p>
        </w:tc>
      </w:tr>
      <w:tr w:rsidR="00012E57" w:rsidRPr="00453BDE" w14:paraId="13A35417" w14:textId="77777777" w:rsidTr="00396B76">
        <w:trPr>
          <w:trHeight w:val="529"/>
        </w:trPr>
        <w:tc>
          <w:tcPr>
            <w:tcW w:w="9054" w:type="dxa"/>
            <w:shd w:val="clear" w:color="auto" w:fill="auto"/>
            <w:vAlign w:val="center"/>
          </w:tcPr>
          <w:p w14:paraId="65EB69B1" w14:textId="104DE73D" w:rsidR="00012E57" w:rsidRPr="00453BDE" w:rsidRDefault="58705EC8" w:rsidP="3834731F">
            <w:pPr>
              <w:pStyle w:val="NormalWeb"/>
              <w:numPr>
                <w:ilvl w:val="0"/>
                <w:numId w:val="11"/>
              </w:numPr>
              <w:spacing w:before="0" w:beforeAutospacing="0" w:after="0" w:afterAutospacing="0"/>
              <w:rPr>
                <w:rFonts w:ascii="Open Sans" w:eastAsia="Verdana" w:hAnsi="Open Sans" w:cs="Open Sans"/>
              </w:rPr>
            </w:pPr>
            <w:r w:rsidRPr="00453BDE">
              <w:rPr>
                <w:rFonts w:ascii="Open Sans" w:hAnsi="Open Sans" w:cs="Open Sans"/>
                <w:color w:val="000000" w:themeColor="text1"/>
                <w:sz w:val="22"/>
                <w:szCs w:val="22"/>
                <w:lang w:val="en-GB"/>
              </w:rPr>
              <w:t xml:space="preserve"> Justify approaches and techniques and make judgement by critical analysis in relation to complex problems, supported by valid evidence</w:t>
            </w:r>
          </w:p>
        </w:tc>
      </w:tr>
      <w:tr w:rsidR="00012E57" w:rsidRPr="00453BDE" w14:paraId="6E2FFCD5" w14:textId="77777777" w:rsidTr="00396B76">
        <w:trPr>
          <w:trHeight w:val="530"/>
        </w:trPr>
        <w:tc>
          <w:tcPr>
            <w:tcW w:w="9054" w:type="dxa"/>
            <w:shd w:val="clear" w:color="auto" w:fill="auto"/>
            <w:vAlign w:val="center"/>
          </w:tcPr>
          <w:p w14:paraId="2C03579A" w14:textId="52A238BF" w:rsidR="00012E57" w:rsidRPr="00453BDE" w:rsidRDefault="47DDF443" w:rsidP="3834731F">
            <w:pPr>
              <w:pStyle w:val="NormalWeb"/>
              <w:numPr>
                <w:ilvl w:val="0"/>
                <w:numId w:val="11"/>
              </w:numPr>
              <w:spacing w:before="0" w:beforeAutospacing="0" w:after="0" w:afterAutospacing="0"/>
              <w:rPr>
                <w:rFonts w:ascii="Open Sans" w:eastAsia="Verdana" w:hAnsi="Open Sans" w:cs="Open Sans"/>
              </w:rPr>
            </w:pPr>
            <w:r w:rsidRPr="00453BDE">
              <w:rPr>
                <w:rFonts w:ascii="Open Sans" w:hAnsi="Open Sans" w:cs="Open Sans"/>
                <w:color w:val="000000" w:themeColor="text1"/>
                <w:sz w:val="22"/>
                <w:szCs w:val="22"/>
                <w:lang w:val="en-GB"/>
              </w:rPr>
              <w:t xml:space="preserve"> Effectively use industry standard tools and terminology and apply appropriately to a range of real-world situation.</w:t>
            </w:r>
          </w:p>
        </w:tc>
      </w:tr>
    </w:tbl>
    <w:p w14:paraId="120DA2B7" w14:textId="77777777" w:rsidR="00396B76" w:rsidRDefault="00396B76">
      <w:r>
        <w:br w:type="page"/>
      </w: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3834731F" w:rsidRPr="00453BDE" w14:paraId="0FE47C7F" w14:textId="77777777" w:rsidTr="3834731F">
        <w:trPr>
          <w:trHeight w:val="530"/>
        </w:trPr>
        <w:tc>
          <w:tcPr>
            <w:tcW w:w="9054" w:type="dxa"/>
            <w:shd w:val="clear" w:color="auto" w:fill="auto"/>
            <w:vAlign w:val="center"/>
          </w:tcPr>
          <w:p w14:paraId="22E6774E" w14:textId="5A6C9143" w:rsidR="47DDF443" w:rsidRPr="00453BDE" w:rsidRDefault="47DDF443" w:rsidP="00453BDE">
            <w:pPr>
              <w:rPr>
                <w:rFonts w:ascii="Open Sans" w:hAnsi="Open Sans" w:cs="Open Sans"/>
                <w:noProof/>
              </w:rPr>
            </w:pPr>
            <w:r w:rsidRPr="00453BDE">
              <w:rPr>
                <w:rFonts w:ascii="Open Sans" w:hAnsi="Open Sans" w:cs="Open Sans"/>
                <w:b/>
                <w:bCs/>
                <w:noProof/>
              </w:rPr>
              <w:lastRenderedPageBreak/>
              <w:t>Changemaker &amp; Employability Skills</w:t>
            </w:r>
          </w:p>
        </w:tc>
      </w:tr>
      <w:tr w:rsidR="3834731F" w:rsidRPr="00453BDE" w14:paraId="0F0A7AA6" w14:textId="77777777" w:rsidTr="00453BDE">
        <w:trPr>
          <w:trHeight w:val="1010"/>
        </w:trPr>
        <w:tc>
          <w:tcPr>
            <w:tcW w:w="9054" w:type="dxa"/>
            <w:shd w:val="clear" w:color="auto" w:fill="auto"/>
            <w:vAlign w:val="center"/>
          </w:tcPr>
          <w:p w14:paraId="54C7B1E5" w14:textId="240B91C5" w:rsidR="5209C864" w:rsidRPr="00453BDE" w:rsidRDefault="5209C864" w:rsidP="00453BDE">
            <w:pPr>
              <w:pStyle w:val="NormalWeb"/>
              <w:numPr>
                <w:ilvl w:val="0"/>
                <w:numId w:val="11"/>
              </w:numPr>
              <w:spacing w:before="0" w:beforeAutospacing="0" w:after="0" w:afterAutospacing="0"/>
              <w:rPr>
                <w:rFonts w:ascii="Open Sans" w:eastAsia="Verdana" w:hAnsi="Open Sans" w:cs="Open Sans"/>
                <w:color w:val="000000" w:themeColor="text1"/>
              </w:rPr>
            </w:pPr>
            <w:r w:rsidRPr="00453BDE">
              <w:rPr>
                <w:rFonts w:ascii="Open Sans" w:eastAsia="Verdana" w:hAnsi="Open Sans" w:cs="Open Sans"/>
                <w:color w:val="000000" w:themeColor="text1"/>
                <w:sz w:val="22"/>
                <w:szCs w:val="22"/>
              </w:rPr>
              <w:t xml:space="preserve">Work independently to effectively plan and manage work, setting appropriate goals and adapting effectively to challenges </w:t>
            </w:r>
            <w:proofErr w:type="gramStart"/>
            <w:r w:rsidRPr="00453BDE">
              <w:rPr>
                <w:rFonts w:ascii="Open Sans" w:eastAsia="Verdana" w:hAnsi="Open Sans" w:cs="Open Sans"/>
                <w:color w:val="000000" w:themeColor="text1"/>
                <w:sz w:val="22"/>
                <w:szCs w:val="22"/>
              </w:rPr>
              <w:t>in order to</w:t>
            </w:r>
            <w:proofErr w:type="gramEnd"/>
            <w:r w:rsidRPr="00453BDE">
              <w:rPr>
                <w:rFonts w:ascii="Open Sans" w:eastAsia="Verdana" w:hAnsi="Open Sans" w:cs="Open Sans"/>
                <w:color w:val="000000" w:themeColor="text1"/>
                <w:sz w:val="22"/>
                <w:szCs w:val="22"/>
              </w:rPr>
              <w:t xml:space="preserve"> ensure </w:t>
            </w:r>
            <w:ins w:id="35" w:author="Amir Minai" w:date="2022-01-17T15:21:00Z">
              <w:r w:rsidR="00B40D63">
                <w:rPr>
                  <w:rFonts w:ascii="Open Sans" w:eastAsia="Verdana" w:hAnsi="Open Sans" w:cs="Open Sans"/>
                  <w:color w:val="000000" w:themeColor="text1"/>
                  <w:sz w:val="22"/>
                  <w:szCs w:val="22"/>
                </w:rPr>
                <w:t xml:space="preserve">a </w:t>
              </w:r>
            </w:ins>
            <w:r w:rsidRPr="00453BDE">
              <w:rPr>
                <w:rFonts w:ascii="Open Sans" w:eastAsia="Verdana" w:hAnsi="Open Sans" w:cs="Open Sans"/>
                <w:color w:val="000000" w:themeColor="text1"/>
                <w:sz w:val="22"/>
                <w:szCs w:val="22"/>
              </w:rPr>
              <w:t>successful</w:t>
            </w:r>
            <w:del w:id="36" w:author="Amir Minai" w:date="2022-01-17T15:21:00Z">
              <w:r w:rsidRPr="00453BDE" w:rsidDel="00B40D63">
                <w:rPr>
                  <w:rFonts w:ascii="Open Sans" w:eastAsia="Verdana" w:hAnsi="Open Sans" w:cs="Open Sans"/>
                  <w:color w:val="000000" w:themeColor="text1"/>
                  <w:sz w:val="22"/>
                  <w:szCs w:val="22"/>
                </w:rPr>
                <w:delText>ly</w:delText>
              </w:r>
            </w:del>
            <w:r w:rsidRPr="00453BDE">
              <w:rPr>
                <w:rFonts w:ascii="Open Sans" w:eastAsia="Verdana" w:hAnsi="Open Sans" w:cs="Open Sans"/>
                <w:color w:val="000000" w:themeColor="text1"/>
                <w:sz w:val="22"/>
                <w:szCs w:val="22"/>
              </w:rPr>
              <w:t xml:space="preserve"> delivery.</w:t>
            </w:r>
          </w:p>
        </w:tc>
      </w:tr>
      <w:tr w:rsidR="3834731F" w:rsidRPr="00453BDE" w14:paraId="5494E6E7" w14:textId="77777777" w:rsidTr="3834731F">
        <w:trPr>
          <w:trHeight w:val="530"/>
        </w:trPr>
        <w:tc>
          <w:tcPr>
            <w:tcW w:w="9054" w:type="dxa"/>
            <w:shd w:val="clear" w:color="auto" w:fill="auto"/>
            <w:vAlign w:val="center"/>
          </w:tcPr>
          <w:p w14:paraId="78123FFB" w14:textId="433F9D34" w:rsidR="5209C864" w:rsidRPr="00453BDE" w:rsidRDefault="00E805E4" w:rsidP="00453BDE">
            <w:pPr>
              <w:pStyle w:val="NormalWeb"/>
              <w:numPr>
                <w:ilvl w:val="0"/>
                <w:numId w:val="11"/>
              </w:numPr>
              <w:spacing w:before="0" w:beforeAutospacing="0" w:after="0" w:afterAutospacing="0"/>
              <w:rPr>
                <w:rFonts w:ascii="Open Sans" w:eastAsia="Verdana" w:hAnsi="Open Sans" w:cs="Open Sans"/>
                <w:color w:val="000000" w:themeColor="text1"/>
              </w:rPr>
            </w:pPr>
            <w:ins w:id="37" w:author="Amir Minai" w:date="2022-01-17T14:47:00Z">
              <w:r>
                <w:rPr>
                  <w:rFonts w:ascii="Open Sans" w:eastAsia="Verdana" w:hAnsi="Open Sans" w:cs="Open Sans"/>
                  <w:color w:val="000000" w:themeColor="text1"/>
                  <w:sz w:val="22"/>
                  <w:szCs w:val="22"/>
                </w:rPr>
                <w:t>Effectively c</w:t>
              </w:r>
            </w:ins>
            <w:del w:id="38" w:author="Amir Minai" w:date="2022-01-17T14:47:00Z">
              <w:r w:rsidR="5209C864" w:rsidRPr="00453BDE" w:rsidDel="00E805E4">
                <w:rPr>
                  <w:rFonts w:ascii="Open Sans" w:eastAsia="Verdana" w:hAnsi="Open Sans" w:cs="Open Sans"/>
                  <w:color w:val="000000" w:themeColor="text1"/>
                  <w:sz w:val="22"/>
                  <w:szCs w:val="22"/>
                </w:rPr>
                <w:delText>C</w:delText>
              </w:r>
            </w:del>
            <w:r w:rsidR="5209C864" w:rsidRPr="00453BDE">
              <w:rPr>
                <w:rFonts w:ascii="Open Sans" w:eastAsia="Verdana" w:hAnsi="Open Sans" w:cs="Open Sans"/>
                <w:color w:val="000000" w:themeColor="text1"/>
                <w:sz w:val="22"/>
                <w:szCs w:val="22"/>
              </w:rPr>
              <w:t xml:space="preserve">ommunicate </w:t>
            </w:r>
            <w:ins w:id="39" w:author="Amir Minai" w:date="2022-01-17T14:49:00Z">
              <w:r w:rsidRPr="00453BDE">
                <w:rPr>
                  <w:rFonts w:ascii="Open Sans" w:eastAsia="Verdana" w:hAnsi="Open Sans" w:cs="Open Sans"/>
                  <w:color w:val="000000" w:themeColor="text1"/>
                  <w:sz w:val="22"/>
                  <w:szCs w:val="22"/>
                </w:rPr>
                <w:t xml:space="preserve">using appropriate formats, </w:t>
              </w:r>
              <w:proofErr w:type="gramStart"/>
              <w:r w:rsidRPr="00453BDE">
                <w:rPr>
                  <w:rFonts w:ascii="Open Sans" w:eastAsia="Verdana" w:hAnsi="Open Sans" w:cs="Open Sans"/>
                  <w:color w:val="000000" w:themeColor="text1"/>
                  <w:sz w:val="22"/>
                  <w:szCs w:val="22"/>
                </w:rPr>
                <w:t>styles</w:t>
              </w:r>
              <w:proofErr w:type="gramEnd"/>
              <w:r w:rsidRPr="00453BDE">
                <w:rPr>
                  <w:rFonts w:ascii="Open Sans" w:eastAsia="Verdana" w:hAnsi="Open Sans" w:cs="Open Sans"/>
                  <w:color w:val="000000" w:themeColor="text1"/>
                  <w:sz w:val="22"/>
                  <w:szCs w:val="22"/>
                </w:rPr>
                <w:t xml:space="preserve"> and terminology </w:t>
              </w:r>
            </w:ins>
            <w:ins w:id="40" w:author="Amir Minai" w:date="2022-01-17T14:48:00Z">
              <w:r>
                <w:rPr>
                  <w:rFonts w:ascii="Open Sans" w:eastAsia="Verdana" w:hAnsi="Open Sans" w:cs="Open Sans"/>
                  <w:color w:val="000000" w:themeColor="text1"/>
                  <w:sz w:val="22"/>
                  <w:szCs w:val="22"/>
                </w:rPr>
                <w:t>through written and</w:t>
              </w:r>
            </w:ins>
            <w:ins w:id="41" w:author="Amir Minai" w:date="2022-01-17T14:49:00Z">
              <w:r>
                <w:rPr>
                  <w:rFonts w:ascii="Open Sans" w:eastAsia="Verdana" w:hAnsi="Open Sans" w:cs="Open Sans"/>
                  <w:color w:val="000000" w:themeColor="text1"/>
                  <w:sz w:val="22"/>
                  <w:szCs w:val="22"/>
                </w:rPr>
                <w:t xml:space="preserve"> oral </w:t>
              </w:r>
            </w:ins>
            <w:ins w:id="42" w:author="Amir Minai" w:date="2022-01-17T14:50:00Z">
              <w:r>
                <w:rPr>
                  <w:rFonts w:ascii="Open Sans" w:eastAsia="Verdana" w:hAnsi="Open Sans" w:cs="Open Sans"/>
                  <w:color w:val="000000" w:themeColor="text1"/>
                  <w:sz w:val="22"/>
                  <w:szCs w:val="22"/>
                </w:rPr>
                <w:t>presentation</w:t>
              </w:r>
            </w:ins>
            <w:ins w:id="43" w:author="Amir Minai" w:date="2022-01-17T14:49:00Z">
              <w:r>
                <w:rPr>
                  <w:rFonts w:ascii="Open Sans" w:eastAsia="Verdana" w:hAnsi="Open Sans" w:cs="Open Sans"/>
                  <w:color w:val="000000" w:themeColor="text1"/>
                  <w:sz w:val="22"/>
                  <w:szCs w:val="22"/>
                </w:rPr>
                <w:t xml:space="preserve"> </w:t>
              </w:r>
            </w:ins>
            <w:r w:rsidR="5209C864" w:rsidRPr="00453BDE">
              <w:rPr>
                <w:rFonts w:ascii="Open Sans" w:eastAsia="Verdana" w:hAnsi="Open Sans" w:cs="Open Sans"/>
                <w:color w:val="000000" w:themeColor="text1"/>
                <w:sz w:val="22"/>
                <w:szCs w:val="22"/>
              </w:rPr>
              <w:t xml:space="preserve">complex information </w:t>
            </w:r>
            <w:del w:id="44" w:author="Amir Minai" w:date="2022-01-17T14:50:00Z">
              <w:r w:rsidR="5209C864" w:rsidRPr="00453BDE" w:rsidDel="00E805E4">
                <w:rPr>
                  <w:rFonts w:ascii="Open Sans" w:eastAsia="Verdana" w:hAnsi="Open Sans" w:cs="Open Sans"/>
                  <w:color w:val="000000" w:themeColor="text1"/>
                  <w:sz w:val="22"/>
                  <w:szCs w:val="22"/>
                </w:rPr>
                <w:delText xml:space="preserve">effectively </w:delText>
              </w:r>
            </w:del>
            <w:del w:id="45" w:author="Amir Minai" w:date="2022-01-17T14:49:00Z">
              <w:r w:rsidR="5209C864" w:rsidRPr="00453BDE" w:rsidDel="00E805E4">
                <w:rPr>
                  <w:rFonts w:ascii="Open Sans" w:eastAsia="Verdana" w:hAnsi="Open Sans" w:cs="Open Sans"/>
                  <w:color w:val="000000" w:themeColor="text1"/>
                  <w:sz w:val="22"/>
                  <w:szCs w:val="22"/>
                </w:rPr>
                <w:delText xml:space="preserve">using appropriate formats, styles and terminology </w:delText>
              </w:r>
            </w:del>
            <w:r w:rsidR="5209C864" w:rsidRPr="00453BDE">
              <w:rPr>
                <w:rFonts w:ascii="Open Sans" w:eastAsia="Verdana" w:hAnsi="Open Sans" w:cs="Open Sans"/>
                <w:color w:val="000000" w:themeColor="text1"/>
                <w:sz w:val="22"/>
                <w:szCs w:val="22"/>
              </w:rPr>
              <w:t>for the intended audience and purpose.</w:t>
            </w:r>
          </w:p>
        </w:tc>
      </w:tr>
    </w:tbl>
    <w:p w14:paraId="3461D779" w14:textId="088739D9" w:rsidR="00953D26" w:rsidRDefault="00953D26" w:rsidP="00C85620">
      <w:pPr>
        <w:ind w:left="709" w:hanging="709"/>
        <w:jc w:val="both"/>
        <w:rPr>
          <w:ins w:id="46" w:author="Amir Minai" w:date="2022-01-18T11:56:00Z"/>
          <w:rFonts w:ascii="Open Sans" w:hAnsi="Open Sans" w:cs="Open Sans"/>
          <w:noProof/>
        </w:rPr>
      </w:pPr>
    </w:p>
    <w:p w14:paraId="0D14D430" w14:textId="77777777" w:rsidR="00571922" w:rsidRPr="00453BDE" w:rsidDel="00492A7F" w:rsidRDefault="00571922" w:rsidP="00571922">
      <w:pPr>
        <w:rPr>
          <w:del w:id="47" w:author="Amir Minai" w:date="2022-01-18T11:53:00Z"/>
          <w:moveTo w:id="48" w:author="Amir Minai" w:date="2022-01-18T11:56:00Z"/>
          <w:rFonts w:ascii="Open Sans" w:hAnsi="Open Sans" w:cs="Open Sans"/>
          <w:i/>
        </w:rPr>
      </w:pPr>
      <w:moveToRangeStart w:id="49" w:author="Amir Minai" w:date="2022-01-18T11:56:00Z" w:name="move93399241"/>
      <w:moveTo w:id="50" w:author="Amir Minai" w:date="2022-01-18T11:56:00Z">
        <w:r w:rsidRPr="00453BDE">
          <w:rPr>
            <w:rFonts w:ascii="Open Sans" w:hAnsi="Open Sans" w:cs="Open Sans"/>
            <w:i/>
          </w:rPr>
          <w:t xml:space="preserve">** Excluding Research only projects </w:t>
        </w:r>
      </w:moveTo>
    </w:p>
    <w:moveToRangeEnd w:id="49"/>
    <w:p w14:paraId="46C2FEFE" w14:textId="77777777" w:rsidR="00571922" w:rsidRPr="00453BDE" w:rsidRDefault="00571922" w:rsidP="00C85620">
      <w:pPr>
        <w:ind w:left="709" w:hanging="709"/>
        <w:jc w:val="both"/>
        <w:rPr>
          <w:rFonts w:ascii="Open Sans" w:hAnsi="Open Sans" w:cs="Open Sans"/>
          <w:noProof/>
        </w:rPr>
      </w:pPr>
    </w:p>
    <w:p w14:paraId="091769FC" w14:textId="675D2774" w:rsidR="009E5F75" w:rsidRPr="00453BDE" w:rsidDel="00492A7F" w:rsidRDefault="00F97661" w:rsidP="00CA71D5">
      <w:pPr>
        <w:rPr>
          <w:moveFrom w:id="51" w:author="Amir Minai" w:date="2022-01-18T11:56:00Z"/>
          <w:rFonts w:ascii="Open Sans" w:hAnsi="Open Sans" w:cs="Open Sans"/>
          <w:i/>
        </w:rPr>
      </w:pPr>
      <w:moveFromRangeStart w:id="52" w:author="Amir Minai" w:date="2022-01-18T11:56:00Z" w:name="move93399241"/>
      <w:moveFrom w:id="53" w:author="Amir Minai" w:date="2022-01-18T11:56:00Z">
        <w:r w:rsidRPr="00453BDE" w:rsidDel="00492A7F">
          <w:rPr>
            <w:rFonts w:ascii="Open Sans" w:hAnsi="Open Sans" w:cs="Open Sans"/>
            <w:i/>
          </w:rPr>
          <w:t xml:space="preserve">** Excluding Research only projects </w:t>
        </w:r>
      </w:moveFrom>
    </w:p>
    <w:moveFromRangeEnd w:id="52"/>
    <w:p w14:paraId="56D3660A" w14:textId="77777777" w:rsidR="00F97661" w:rsidRPr="00453BDE" w:rsidRDefault="00AD4303" w:rsidP="00640364">
      <w:pPr>
        <w:pStyle w:val="NormalWeb"/>
        <w:rPr>
          <w:rFonts w:ascii="Open Sans" w:hAnsi="Open Sans" w:cs="Open Sans"/>
          <w:b/>
          <w:sz w:val="20"/>
          <w:szCs w:val="20"/>
        </w:rPr>
      </w:pPr>
      <w:r w:rsidRPr="00453BDE">
        <w:rPr>
          <w:rFonts w:ascii="Open Sans" w:hAnsi="Open Sans" w:cs="Open Sans"/>
          <w:b/>
          <w:sz w:val="22"/>
          <w:szCs w:val="22"/>
          <w:u w:val="single"/>
        </w:rPr>
        <w:t>TYPICAL</w:t>
      </w:r>
      <w:r w:rsidR="002C75A9" w:rsidRPr="00453BDE">
        <w:rPr>
          <w:rFonts w:ascii="Open Sans" w:hAnsi="Open Sans" w:cs="Open Sans"/>
          <w:b/>
          <w:sz w:val="22"/>
          <w:szCs w:val="22"/>
          <w:u w:val="single"/>
        </w:rPr>
        <w:t xml:space="preserve"> </w:t>
      </w:r>
      <w:r w:rsidR="00640364" w:rsidRPr="00453BDE">
        <w:rPr>
          <w:rFonts w:ascii="Open Sans" w:hAnsi="Open Sans" w:cs="Open Sans"/>
          <w:b/>
          <w:sz w:val="22"/>
          <w:szCs w:val="22"/>
          <w:u w:val="single"/>
        </w:rPr>
        <w:t>LEARNING, TEACHING AND ASSESSMENT</w:t>
      </w:r>
      <w:r w:rsidR="003511B0" w:rsidRPr="00453BDE">
        <w:rPr>
          <w:rFonts w:ascii="Open Sans" w:hAnsi="Open Sans" w:cs="Open Sans"/>
          <w:b/>
          <w:sz w:val="22"/>
          <w:szCs w:val="22"/>
          <w:u w:val="single"/>
        </w:rPr>
        <w:t xml:space="preserve"> HOURS</w:t>
      </w:r>
      <w:r w:rsidR="00640364" w:rsidRPr="00453BDE">
        <w:rPr>
          <w:rFonts w:ascii="Open Sans" w:hAnsi="Open Sans" w:cs="Open Sans"/>
          <w:b/>
          <w:sz w:val="22"/>
          <w:szCs w:val="22"/>
        </w:rPr>
        <w:t xml:space="preserve"> </w:t>
      </w:r>
      <w:r w:rsidR="007E5249" w:rsidRPr="00453BDE">
        <w:rPr>
          <w:rFonts w:ascii="Open Sans" w:hAnsi="Open Sans" w:cs="Open Sans"/>
          <w:b/>
          <w:sz w:val="22"/>
          <w:szCs w:val="22"/>
        </w:rPr>
        <w:t>(</w:t>
      </w:r>
      <w:r w:rsidR="00DD21CB" w:rsidRPr="00453BDE">
        <w:rPr>
          <w:rFonts w:ascii="Open Sans" w:hAnsi="Open Sans" w:cs="Open Sans"/>
          <w:b/>
          <w:sz w:val="20"/>
          <w:szCs w:val="20"/>
        </w:rPr>
        <w:t xml:space="preserve">for the module as </w:t>
      </w:r>
      <w:r w:rsidR="00DD21CB" w:rsidRPr="00453BDE">
        <w:rPr>
          <w:rFonts w:ascii="Open Sans" w:hAnsi="Open Sans" w:cs="Open Sans"/>
          <w:b/>
          <w:sz w:val="20"/>
          <w:szCs w:val="20"/>
          <w:u w:val="single"/>
        </w:rPr>
        <w:t xml:space="preserve">delivered </w:t>
      </w:r>
      <w:r w:rsidR="007A7E53" w:rsidRPr="00453BDE">
        <w:rPr>
          <w:rFonts w:ascii="Open Sans" w:hAnsi="Open Sans" w:cs="Open Sans"/>
          <w:b/>
          <w:sz w:val="20"/>
          <w:szCs w:val="20"/>
          <w:u w:val="single"/>
        </w:rPr>
        <w:t>on-site at the</w:t>
      </w:r>
      <w:r w:rsidR="00DD21CB" w:rsidRPr="00453BDE">
        <w:rPr>
          <w:rFonts w:ascii="Open Sans" w:hAnsi="Open Sans" w:cs="Open Sans"/>
          <w:b/>
          <w:sz w:val="20"/>
          <w:szCs w:val="20"/>
          <w:u w:val="single"/>
        </w:rPr>
        <w:t xml:space="preserve"> University of Northampton</w:t>
      </w:r>
      <w:r w:rsidR="007E5249" w:rsidRPr="00453BDE">
        <w:rPr>
          <w:rFonts w:ascii="Open Sans" w:hAnsi="Open Sans" w:cs="Open Sans"/>
          <w:b/>
          <w:sz w:val="20"/>
          <w:szCs w:val="20"/>
        </w:rPr>
        <w:t>):</w:t>
      </w:r>
    </w:p>
    <w:p w14:paraId="573037FB" w14:textId="77777777" w:rsidR="00371265" w:rsidRPr="00453BDE" w:rsidRDefault="00BF1C16" w:rsidP="00C85620">
      <w:pPr>
        <w:pStyle w:val="NormalWeb"/>
        <w:rPr>
          <w:rFonts w:ascii="Open Sans" w:hAnsi="Open Sans" w:cs="Open Sans"/>
          <w:sz w:val="20"/>
          <w:szCs w:val="20"/>
        </w:rPr>
      </w:pPr>
      <w:hyperlink r:id="rId13" w:history="1">
        <w:r w:rsidR="00AE3325" w:rsidRPr="00453BDE">
          <w:rPr>
            <w:rStyle w:val="Hyperlink"/>
            <w:rFonts w:ascii="Open Sans" w:hAnsi="Open Sans" w:cs="Open Sans"/>
            <w:sz w:val="20"/>
            <w:szCs w:val="20"/>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453BDE" w14:paraId="1755E33A" w14:textId="77777777" w:rsidTr="009D0C00">
        <w:tc>
          <w:tcPr>
            <w:tcW w:w="9242" w:type="dxa"/>
            <w:shd w:val="clear" w:color="auto" w:fill="auto"/>
          </w:tcPr>
          <w:p w14:paraId="221842C5" w14:textId="77777777" w:rsidR="003511B0" w:rsidRPr="00453BDE" w:rsidRDefault="002C75A9" w:rsidP="00453BDE">
            <w:pPr>
              <w:pStyle w:val="NormalWeb"/>
              <w:spacing w:before="0" w:beforeAutospacing="0" w:after="0" w:afterAutospacing="0"/>
              <w:rPr>
                <w:rFonts w:ascii="Open Sans" w:hAnsi="Open Sans" w:cs="Open Sans"/>
                <w:b/>
                <w:sz w:val="20"/>
                <w:szCs w:val="20"/>
              </w:rPr>
            </w:pPr>
            <w:r w:rsidRPr="00453BDE">
              <w:rPr>
                <w:rFonts w:ascii="Open Sans" w:hAnsi="Open Sans" w:cs="Open Sans"/>
                <w:b/>
                <w:sz w:val="20"/>
                <w:szCs w:val="20"/>
              </w:rPr>
              <w:t>Learning and teaching information</w:t>
            </w:r>
            <w:r w:rsidR="00A11AC8" w:rsidRPr="00453BDE">
              <w:rPr>
                <w:rFonts w:ascii="Open Sans" w:hAnsi="Open Sans" w:cs="Open Sans"/>
                <w:b/>
                <w:sz w:val="20"/>
                <w:szCs w:val="20"/>
              </w:rPr>
              <w:t xml:space="preserve"> for </w:t>
            </w:r>
            <w:r w:rsidR="005B26F0" w:rsidRPr="00453BDE">
              <w:rPr>
                <w:rFonts w:ascii="Open Sans" w:hAnsi="Open Sans" w:cs="Open Sans"/>
                <w:b/>
                <w:sz w:val="20"/>
                <w:szCs w:val="20"/>
              </w:rPr>
              <w:t xml:space="preserve">this </w:t>
            </w:r>
            <w:r w:rsidR="00A11AC8" w:rsidRPr="00453BDE">
              <w:rPr>
                <w:rFonts w:ascii="Open Sans" w:hAnsi="Open Sans" w:cs="Open Sans"/>
                <w:b/>
                <w:sz w:val="20"/>
                <w:szCs w:val="20"/>
              </w:rPr>
              <w:t xml:space="preserve">module </w:t>
            </w:r>
            <w:r w:rsidR="00DD21CB" w:rsidRPr="00453BDE">
              <w:rPr>
                <w:rFonts w:ascii="Open Sans" w:hAnsi="Open Sans" w:cs="Open Sans"/>
                <w:b/>
                <w:sz w:val="20"/>
                <w:szCs w:val="20"/>
              </w:rPr>
              <w:t xml:space="preserve">when delivered off-site by UN partners </w:t>
            </w:r>
            <w:r w:rsidR="005B26F0" w:rsidRPr="00453BDE">
              <w:rPr>
                <w:rFonts w:ascii="Open Sans" w:hAnsi="Open Sans" w:cs="Open Sans"/>
                <w:b/>
                <w:sz w:val="20"/>
                <w:szCs w:val="20"/>
              </w:rPr>
              <w:t xml:space="preserve">is available </w:t>
            </w:r>
            <w:r w:rsidRPr="00453BDE">
              <w:rPr>
                <w:rFonts w:ascii="Open Sans" w:hAnsi="Open Sans" w:cs="Open Sans"/>
                <w:b/>
                <w:sz w:val="20"/>
                <w:szCs w:val="20"/>
              </w:rPr>
              <w:t>from the partner institution</w:t>
            </w:r>
            <w:r w:rsidR="003853EE" w:rsidRPr="00453BDE">
              <w:rPr>
                <w:rFonts w:ascii="Open Sans" w:hAnsi="Open Sans" w:cs="Open Sans"/>
                <w:b/>
                <w:sz w:val="20"/>
                <w:szCs w:val="20"/>
              </w:rPr>
              <w:t>’s NI</w:t>
            </w:r>
            <w:r w:rsidRPr="00453BDE">
              <w:rPr>
                <w:rFonts w:ascii="Open Sans" w:hAnsi="Open Sans" w:cs="Open Sans"/>
                <w:b/>
                <w:sz w:val="20"/>
                <w:szCs w:val="20"/>
              </w:rPr>
              <w:t>LE site (or equivalent)</w:t>
            </w:r>
            <w:r w:rsidR="00A11AC8" w:rsidRPr="00453BDE">
              <w:rPr>
                <w:rFonts w:ascii="Open Sans" w:hAnsi="Open Sans" w:cs="Open Sans"/>
                <w:b/>
                <w:sz w:val="20"/>
                <w:szCs w:val="20"/>
              </w:rPr>
              <w:t xml:space="preserve">. </w:t>
            </w:r>
            <w:r w:rsidR="005B26F0" w:rsidRPr="00453BDE">
              <w:rPr>
                <w:rFonts w:ascii="Open Sans" w:hAnsi="Open Sans" w:cs="Open Sans"/>
                <w:b/>
                <w:sz w:val="20"/>
                <w:szCs w:val="20"/>
              </w:rPr>
              <w:t>Any v</w:t>
            </w:r>
            <w:r w:rsidR="006C77C0" w:rsidRPr="00453BDE">
              <w:rPr>
                <w:rFonts w:ascii="Open Sans" w:hAnsi="Open Sans" w:cs="Open Sans"/>
                <w:b/>
                <w:sz w:val="20"/>
                <w:szCs w:val="20"/>
              </w:rPr>
              <w:t xml:space="preserve">ariation </w:t>
            </w:r>
            <w:r w:rsidR="005B26F0" w:rsidRPr="00453BDE">
              <w:rPr>
                <w:rFonts w:ascii="Open Sans" w:hAnsi="Open Sans" w:cs="Open Sans"/>
                <w:b/>
                <w:sz w:val="20"/>
                <w:szCs w:val="20"/>
              </w:rPr>
              <w:t xml:space="preserve">in study hours </w:t>
            </w:r>
            <w:r w:rsidR="00F56216" w:rsidRPr="00453BDE">
              <w:rPr>
                <w:rFonts w:ascii="Open Sans" w:hAnsi="Open Sans" w:cs="Open Sans"/>
                <w:b/>
                <w:sz w:val="20"/>
                <w:szCs w:val="20"/>
              </w:rPr>
              <w:t>must be</w:t>
            </w:r>
            <w:r w:rsidR="00A11AC8" w:rsidRPr="00453BDE">
              <w:rPr>
                <w:rFonts w:ascii="Open Sans" w:hAnsi="Open Sans" w:cs="Open Sans"/>
                <w:b/>
                <w:sz w:val="20"/>
                <w:szCs w:val="20"/>
              </w:rPr>
              <w:t xml:space="preserve"> approved </w:t>
            </w:r>
            <w:r w:rsidR="005B26F0" w:rsidRPr="00453BDE">
              <w:rPr>
                <w:rFonts w:ascii="Open Sans" w:hAnsi="Open Sans" w:cs="Open Sans"/>
                <w:b/>
                <w:sz w:val="20"/>
                <w:szCs w:val="20"/>
              </w:rPr>
              <w:t>by the University of Northampton</w:t>
            </w:r>
            <w:r w:rsidR="00A11AC8" w:rsidRPr="00453BDE">
              <w:rPr>
                <w:rFonts w:ascii="Open Sans" w:hAnsi="Open Sans" w:cs="Open Sans"/>
                <w:b/>
                <w:sz w:val="20"/>
                <w:szCs w:val="20"/>
              </w:rPr>
              <w:t xml:space="preserve"> before students are enrolled</w:t>
            </w:r>
            <w:r w:rsidR="00DD21CB" w:rsidRPr="00453BDE">
              <w:rPr>
                <w:rFonts w:ascii="Open Sans" w:hAnsi="Open Sans" w:cs="Open Sans"/>
                <w:b/>
                <w:sz w:val="20"/>
                <w:szCs w:val="20"/>
              </w:rPr>
              <w:t>,</w:t>
            </w:r>
            <w:r w:rsidR="00053F1C" w:rsidRPr="00453BDE">
              <w:rPr>
                <w:rFonts w:ascii="Open Sans" w:hAnsi="Open Sans" w:cs="Open Sans"/>
                <w:b/>
                <w:sz w:val="20"/>
                <w:szCs w:val="20"/>
              </w:rPr>
              <w:t xml:space="preserve"> ensuring that study hours </w:t>
            </w:r>
            <w:r w:rsidR="005B26F0" w:rsidRPr="00453BDE">
              <w:rPr>
                <w:rFonts w:ascii="Open Sans" w:hAnsi="Open Sans" w:cs="Open Sans"/>
                <w:b/>
                <w:sz w:val="20"/>
                <w:szCs w:val="20"/>
              </w:rPr>
              <w:t xml:space="preserve">provision </w:t>
            </w:r>
            <w:r w:rsidR="00053F1C" w:rsidRPr="00453BDE">
              <w:rPr>
                <w:rFonts w:ascii="Open Sans" w:hAnsi="Open Sans" w:cs="Open Sans"/>
                <w:b/>
                <w:sz w:val="20"/>
                <w:szCs w:val="20"/>
              </w:rPr>
              <w:t xml:space="preserve">is </w:t>
            </w:r>
            <w:r w:rsidR="00DD21CB" w:rsidRPr="00453BDE">
              <w:rPr>
                <w:rFonts w:ascii="Open Sans" w:hAnsi="Open Sans" w:cs="Open Sans"/>
                <w:b/>
                <w:sz w:val="20"/>
                <w:szCs w:val="20"/>
              </w:rPr>
              <w:t xml:space="preserve">always </w:t>
            </w:r>
            <w:r w:rsidR="00053F1C" w:rsidRPr="00453BDE">
              <w:rPr>
                <w:rFonts w:ascii="Open Sans" w:hAnsi="Open Sans" w:cs="Open Sans"/>
                <w:b/>
                <w:sz w:val="20"/>
                <w:szCs w:val="20"/>
              </w:rPr>
              <w:t xml:space="preserve">appropriate to support student </w:t>
            </w:r>
            <w:r w:rsidR="005B26F0" w:rsidRPr="00453BDE">
              <w:rPr>
                <w:rFonts w:ascii="Open Sans" w:hAnsi="Open Sans" w:cs="Open Sans"/>
                <w:b/>
                <w:sz w:val="20"/>
                <w:szCs w:val="20"/>
              </w:rPr>
              <w:t>achieve</w:t>
            </w:r>
            <w:r w:rsidR="00053F1C" w:rsidRPr="00453BDE">
              <w:rPr>
                <w:rFonts w:ascii="Open Sans" w:hAnsi="Open Sans" w:cs="Open Sans"/>
                <w:b/>
                <w:sz w:val="20"/>
                <w:szCs w:val="20"/>
              </w:rPr>
              <w:t>ment of</w:t>
            </w:r>
            <w:r w:rsidR="005B26F0" w:rsidRPr="00453BDE">
              <w:rPr>
                <w:rFonts w:ascii="Open Sans" w:hAnsi="Open Sans" w:cs="Open Sans"/>
                <w:b/>
                <w:sz w:val="20"/>
                <w:szCs w:val="20"/>
              </w:rPr>
              <w:t xml:space="preserve"> the module learning outcomes.</w:t>
            </w:r>
          </w:p>
        </w:tc>
      </w:tr>
    </w:tbl>
    <w:p w14:paraId="0562CB0E" w14:textId="77777777" w:rsidR="0064159E" w:rsidRPr="00453BDE" w:rsidRDefault="0064159E" w:rsidP="00453BDE">
      <w:pPr>
        <w:pStyle w:val="NormalWeb"/>
        <w:spacing w:before="0" w:beforeAutospacing="0" w:after="0" w:afterAutospacing="0"/>
        <w:rPr>
          <w:rFonts w:ascii="Open Sans" w:hAnsi="Open Sans" w:cs="Open Sans"/>
          <w:b/>
          <w:sz w:val="20"/>
          <w:szCs w:val="20"/>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461D16" w:rsidRPr="00453BDE" w14:paraId="2B004A78" w14:textId="77777777" w:rsidTr="0A364B00">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453BDE" w:rsidRDefault="00461D16" w:rsidP="00453BDE">
            <w:pPr>
              <w:pStyle w:val="NormalWeb"/>
              <w:spacing w:before="0" w:beforeAutospacing="0" w:after="0" w:afterAutospacing="0"/>
              <w:rPr>
                <w:rFonts w:ascii="Open Sans" w:hAnsi="Open Sans" w:cs="Open Sans"/>
                <w:b/>
                <w:sz w:val="22"/>
                <w:szCs w:val="22"/>
              </w:rPr>
            </w:pPr>
            <w:r w:rsidRPr="00453BDE">
              <w:rPr>
                <w:rFonts w:ascii="Open Sans" w:hAnsi="Open Sans" w:cs="Open Sans"/>
                <w:b/>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453BDE" w:rsidRDefault="00461D16" w:rsidP="00453BDE">
            <w:pPr>
              <w:jc w:val="center"/>
              <w:rPr>
                <w:rFonts w:ascii="Open Sans" w:hAnsi="Open Sans" w:cs="Open Sans"/>
                <w:b/>
              </w:rPr>
            </w:pPr>
            <w:r w:rsidRPr="00453BDE">
              <w:rPr>
                <w:rFonts w:ascii="Open Sans" w:hAnsi="Open Sans" w:cs="Open Sans"/>
                <w:b/>
              </w:rPr>
              <w:t>Study hours</w:t>
            </w:r>
          </w:p>
        </w:tc>
      </w:tr>
      <w:tr w:rsidR="00461D16" w:rsidRPr="00453BDE" w14:paraId="3C0F69DA" w14:textId="77777777" w:rsidTr="0A364B00">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453BDE" w:rsidRDefault="00461D16" w:rsidP="00763A26">
            <w:pPr>
              <w:rPr>
                <w:rFonts w:ascii="Open Sans" w:hAnsi="Open Sans" w:cs="Open Sans"/>
                <w:b/>
              </w:rPr>
            </w:pPr>
            <w:r w:rsidRPr="00453BDE">
              <w:rPr>
                <w:rFonts w:ascii="Open Sans" w:hAnsi="Open Sans" w:cs="Open Sans"/>
                <w:b/>
              </w:rPr>
              <w:t xml:space="preserve">Contact hours: (total) </w:t>
            </w:r>
          </w:p>
          <w:p w14:paraId="147C7CA5" w14:textId="77777777" w:rsidR="00CB3729" w:rsidRPr="00453BDE" w:rsidRDefault="00626587" w:rsidP="00626587">
            <w:pPr>
              <w:rPr>
                <w:rFonts w:ascii="Open Sans" w:hAnsi="Open Sans" w:cs="Open Sans"/>
              </w:rPr>
            </w:pPr>
            <w:r w:rsidRPr="00453BDE">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21C9D991" w14:textId="77777777" w:rsidR="00461D16" w:rsidRPr="00453BDE" w:rsidRDefault="0A364B00" w:rsidP="0A364B00">
            <w:pPr>
              <w:jc w:val="center"/>
              <w:rPr>
                <w:rFonts w:ascii="Open Sans" w:hAnsi="Open Sans" w:cs="Open Sans"/>
                <w:b/>
                <w:bCs/>
              </w:rPr>
            </w:pPr>
            <w:r w:rsidRPr="00453BDE">
              <w:rPr>
                <w:rFonts w:ascii="Open Sans" w:hAnsi="Open Sans" w:cs="Open Sans"/>
                <w:b/>
                <w:bCs/>
              </w:rPr>
              <w:t>42</w:t>
            </w:r>
          </w:p>
        </w:tc>
      </w:tr>
      <w:tr w:rsidR="00E41B93" w:rsidRPr="00453BDE" w14:paraId="757E99DE" w14:textId="77777777" w:rsidTr="0A364B00">
        <w:trPr>
          <w:trHeight w:val="3763"/>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453BDE" w:rsidRDefault="1880E144" w:rsidP="1880E144">
            <w:pPr>
              <w:numPr>
                <w:ilvl w:val="0"/>
                <w:numId w:val="10"/>
              </w:numPr>
              <w:rPr>
                <w:rFonts w:ascii="Open Sans" w:hAnsi="Open Sans" w:cs="Open Sans"/>
                <w:b/>
                <w:bCs/>
              </w:rPr>
            </w:pPr>
            <w:r w:rsidRPr="00453BDE">
              <w:rPr>
                <w:rFonts w:ascii="Open Sans" w:hAnsi="Open Sans" w:cs="Open Sans"/>
                <w:b/>
                <w:bCs/>
              </w:rPr>
              <w:t xml:space="preserve">Face-to-face (total) - </w:t>
            </w:r>
            <w:r w:rsidRPr="00453BDE">
              <w:rPr>
                <w:rFonts w:ascii="Open Sans" w:hAnsi="Open Sans" w:cs="Open Sans"/>
              </w:rPr>
              <w:t xml:space="preserve">this may include the following: </w:t>
            </w:r>
            <w:r w:rsidR="00F673B5" w:rsidRPr="00453BDE">
              <w:rPr>
                <w:rFonts w:ascii="Open Sans" w:hAnsi="Open Sans" w:cs="Open Sans"/>
              </w:rPr>
              <w:br/>
            </w:r>
          </w:p>
          <w:p w14:paraId="7B74940C" w14:textId="77777777" w:rsidR="00E41B93" w:rsidRPr="00453BDE" w:rsidRDefault="1880E144" w:rsidP="1880E144">
            <w:pPr>
              <w:numPr>
                <w:ilvl w:val="0"/>
                <w:numId w:val="2"/>
              </w:numPr>
              <w:rPr>
                <w:rFonts w:ascii="Open Sans" w:hAnsi="Open Sans" w:cs="Open Sans"/>
                <w:noProof/>
              </w:rPr>
            </w:pPr>
            <w:r w:rsidRPr="00453BDE">
              <w:rPr>
                <w:rFonts w:ascii="Open Sans" w:hAnsi="Open Sans" w:cs="Open Sans"/>
                <w:noProof/>
              </w:rPr>
              <w:t>Face to face interactive small group session (generic space in groups of approx. 30 e.g. seminars/workshops/tutorials)</w:t>
            </w:r>
          </w:p>
          <w:p w14:paraId="121631FE" w14:textId="77777777" w:rsidR="00E41B93" w:rsidRPr="00453BDE" w:rsidRDefault="1880E144" w:rsidP="1880E144">
            <w:pPr>
              <w:numPr>
                <w:ilvl w:val="0"/>
                <w:numId w:val="2"/>
              </w:numPr>
              <w:rPr>
                <w:rFonts w:ascii="Open Sans" w:hAnsi="Open Sans" w:cs="Open Sans"/>
                <w:noProof/>
              </w:rPr>
            </w:pPr>
            <w:r w:rsidRPr="00453BDE">
              <w:rPr>
                <w:rFonts w:ascii="Open Sans" w:hAnsi="Open Sans" w:cs="Open Sans"/>
                <w:noProof/>
              </w:rPr>
              <w:t>Specialist space (e.g. laboratories, studio space)</w:t>
            </w:r>
          </w:p>
          <w:p w14:paraId="4974F246" w14:textId="77777777" w:rsidR="00E41B93" w:rsidRPr="00453BDE" w:rsidRDefault="00655174" w:rsidP="1880E144">
            <w:pPr>
              <w:numPr>
                <w:ilvl w:val="0"/>
                <w:numId w:val="2"/>
              </w:numPr>
              <w:rPr>
                <w:rFonts w:ascii="Open Sans" w:hAnsi="Open Sans" w:cs="Open Sans"/>
              </w:rPr>
            </w:pPr>
            <w:r w:rsidRPr="00453BDE">
              <w:rPr>
                <w:rFonts w:ascii="Open Sans" w:hAnsi="Open Sans" w:cs="Open Sans"/>
                <w:noProof/>
              </w:rPr>
              <w:t>Other (</w:t>
            </w:r>
            <w:r w:rsidR="1880E144" w:rsidRPr="00453BDE">
              <w:rPr>
                <w:rFonts w:ascii="Open Sans" w:hAnsi="Open Sans" w:cs="Open Sans"/>
                <w:noProof/>
              </w:rPr>
              <w:t>dissertation tutorial, scheduled drop-in)</w:t>
            </w:r>
          </w:p>
        </w:tc>
        <w:tc>
          <w:tcPr>
            <w:tcW w:w="873" w:type="pct"/>
            <w:tcBorders>
              <w:top w:val="single" w:sz="4" w:space="0" w:color="auto"/>
              <w:left w:val="single" w:sz="4" w:space="0" w:color="auto"/>
              <w:bottom w:val="single" w:sz="4" w:space="0" w:color="auto"/>
              <w:right w:val="single" w:sz="4" w:space="0" w:color="auto"/>
            </w:tcBorders>
            <w:vAlign w:val="center"/>
          </w:tcPr>
          <w:p w14:paraId="2B8E143B" w14:textId="20557E2C" w:rsidR="00E41B93" w:rsidRPr="00453BDE" w:rsidRDefault="00111F75" w:rsidP="00E41B93">
            <w:pPr>
              <w:jc w:val="center"/>
              <w:rPr>
                <w:rFonts w:ascii="Open Sans" w:hAnsi="Open Sans" w:cs="Open Sans"/>
              </w:rPr>
            </w:pPr>
            <w:del w:id="54" w:author="Amir Minai" w:date="2021-11-18T14:10:00Z">
              <w:r w:rsidRPr="00453BDE" w:rsidDel="00F502F9">
                <w:rPr>
                  <w:rFonts w:ascii="Open Sans" w:hAnsi="Open Sans" w:cs="Open Sans"/>
                </w:rPr>
                <w:delText>42</w:delText>
              </w:r>
            </w:del>
            <w:ins w:id="55" w:author="Amir Minai" w:date="2021-11-18T14:10:00Z">
              <w:r w:rsidR="00F502F9">
                <w:rPr>
                  <w:rFonts w:ascii="Open Sans" w:hAnsi="Open Sans" w:cs="Open Sans"/>
                </w:rPr>
                <w:t>24</w:t>
              </w:r>
            </w:ins>
          </w:p>
        </w:tc>
      </w:tr>
      <w:tr w:rsidR="00E41B93" w:rsidRPr="00453BDE" w14:paraId="5B0DCB13" w14:textId="77777777" w:rsidTr="0A364B00">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453BDE" w:rsidRDefault="00E41B93" w:rsidP="00F673B5">
            <w:pPr>
              <w:numPr>
                <w:ilvl w:val="0"/>
                <w:numId w:val="10"/>
              </w:numPr>
              <w:rPr>
                <w:rFonts w:ascii="Open Sans" w:hAnsi="Open Sans" w:cs="Open Sans"/>
                <w:noProof/>
              </w:rPr>
            </w:pPr>
            <w:r w:rsidRPr="00453BDE">
              <w:rPr>
                <w:rFonts w:ascii="Open Sans" w:hAnsi="Open Sans" w:cs="Open Sans"/>
                <w:b/>
                <w:noProof/>
              </w:rPr>
              <w:t>Online contact hours</w:t>
            </w:r>
            <w:r w:rsidRPr="00453BDE">
              <w:rPr>
                <w:rFonts w:ascii="Open Sans" w:hAnsi="Open Sans" w:cs="Open Sans"/>
                <w:noProof/>
              </w:rPr>
              <w:t xml:space="preserve"> </w:t>
            </w:r>
            <w:r w:rsidR="00012E57" w:rsidRPr="00453BDE">
              <w:rPr>
                <w:rFonts w:ascii="Open Sans" w:hAnsi="Open Sans" w:cs="Open Sans"/>
                <w:b/>
                <w:noProof/>
              </w:rPr>
              <w:t>(total)</w:t>
            </w:r>
            <w:r w:rsidR="00012E57" w:rsidRPr="00453BDE">
              <w:rPr>
                <w:rFonts w:ascii="Open Sans" w:hAnsi="Open Sans" w:cs="Open Sans"/>
                <w:noProof/>
              </w:rPr>
              <w:t xml:space="preserve"> </w:t>
            </w:r>
            <w:r w:rsidR="00012E57" w:rsidRPr="00453BDE">
              <w:rPr>
                <w:rFonts w:ascii="Open Sans" w:hAnsi="Open Sans" w:cs="Open Sans"/>
                <w:noProof/>
              </w:rPr>
              <w:br/>
            </w:r>
            <w:r w:rsidRPr="00453BDE">
              <w:rPr>
                <w:rFonts w:ascii="Open Sans" w:hAnsi="Open Sans" w:cs="Open Sans"/>
                <w:noProof/>
              </w:rPr>
              <w:t>(</w:t>
            </w:r>
            <w:r w:rsidR="00012E57" w:rsidRPr="00453BDE">
              <w:rPr>
                <w:rFonts w:ascii="Open Sans" w:hAnsi="Open Sans" w:cs="Open Sans"/>
                <w:noProof/>
              </w:rPr>
              <w:t xml:space="preserve">comprising online activities </w:t>
            </w:r>
            <w:r w:rsidRPr="00453BDE">
              <w:rPr>
                <w:rFonts w:ascii="Open Sans" w:hAnsi="Open Sans" w:cs="Open Sans"/>
                <w:noProof/>
              </w:rPr>
              <w:t>with mediated tutor input)</w:t>
            </w:r>
          </w:p>
        </w:tc>
        <w:tc>
          <w:tcPr>
            <w:tcW w:w="873" w:type="pct"/>
            <w:tcBorders>
              <w:top w:val="single" w:sz="4" w:space="0" w:color="auto"/>
              <w:left w:val="single" w:sz="4" w:space="0" w:color="auto"/>
              <w:bottom w:val="single" w:sz="4" w:space="0" w:color="auto"/>
              <w:right w:val="single" w:sz="4" w:space="0" w:color="auto"/>
            </w:tcBorders>
          </w:tcPr>
          <w:p w14:paraId="4B584315" w14:textId="0FA3CE70" w:rsidR="00E41B93" w:rsidRPr="00453BDE" w:rsidRDefault="00F502F9" w:rsidP="00EC4FD9">
            <w:pPr>
              <w:jc w:val="center"/>
              <w:rPr>
                <w:rFonts w:ascii="Open Sans" w:hAnsi="Open Sans" w:cs="Open Sans"/>
                <w:noProof/>
              </w:rPr>
            </w:pPr>
            <w:ins w:id="56" w:author="Amir Minai" w:date="2021-11-18T14:10:00Z">
              <w:r>
                <w:rPr>
                  <w:rFonts w:ascii="Open Sans" w:hAnsi="Open Sans" w:cs="Open Sans"/>
                  <w:noProof/>
                </w:rPr>
                <w:t>18</w:t>
              </w:r>
            </w:ins>
            <w:del w:id="57" w:author="Amir Minai" w:date="2021-11-18T14:10:00Z">
              <w:r w:rsidR="00EC4FD9" w:rsidRPr="00453BDE" w:rsidDel="00F502F9">
                <w:rPr>
                  <w:rFonts w:ascii="Open Sans" w:hAnsi="Open Sans" w:cs="Open Sans"/>
                  <w:noProof/>
                </w:rPr>
                <w:delText>0</w:delText>
              </w:r>
            </w:del>
          </w:p>
        </w:tc>
      </w:tr>
      <w:tr w:rsidR="00461D16" w:rsidRPr="00453BDE" w14:paraId="26F3210E" w14:textId="77777777" w:rsidTr="0A364B00">
        <w:trPr>
          <w:trHeight w:val="278"/>
          <w:tblCellSpacing w:w="0" w:type="dxa"/>
          <w:jc w:val="center"/>
        </w:trPr>
        <w:tc>
          <w:tcPr>
            <w:tcW w:w="4127" w:type="pct"/>
            <w:tcBorders>
              <w:top w:val="single" w:sz="4" w:space="0" w:color="auto"/>
              <w:bottom w:val="single" w:sz="4" w:space="0" w:color="auto"/>
            </w:tcBorders>
          </w:tcPr>
          <w:p w14:paraId="2F66945E" w14:textId="77777777" w:rsidR="00461D16" w:rsidRPr="00453BDE" w:rsidRDefault="00461D16" w:rsidP="008504C5">
            <w:pPr>
              <w:rPr>
                <w:rFonts w:ascii="Open Sans" w:hAnsi="Open Sans" w:cs="Open Sans"/>
                <w:b/>
              </w:rPr>
            </w:pPr>
            <w:r w:rsidRPr="00453BDE">
              <w:rPr>
                <w:rFonts w:ascii="Open Sans" w:hAnsi="Open Sans" w:cs="Open Sans"/>
                <w:b/>
              </w:rPr>
              <w:t xml:space="preserve">Guided independent study hours </w:t>
            </w:r>
            <w:r w:rsidR="008504C5" w:rsidRPr="00453BDE">
              <w:rPr>
                <w:rFonts w:ascii="Open Sans" w:hAnsi="Open Sans" w:cs="Open Sans"/>
                <w:b/>
              </w:rPr>
              <w:br/>
            </w:r>
            <w:r w:rsidRPr="00453BDE">
              <w:rPr>
                <w:rFonts w:ascii="Open Sans" w:hAnsi="Open Sans" w:cs="Open Sans"/>
                <w:b/>
              </w:rPr>
              <w:t xml:space="preserve">(including hours for assessment preparation) </w:t>
            </w:r>
          </w:p>
        </w:tc>
        <w:tc>
          <w:tcPr>
            <w:tcW w:w="873" w:type="pct"/>
            <w:tcBorders>
              <w:top w:val="single" w:sz="4" w:space="0" w:color="auto"/>
              <w:bottom w:val="single" w:sz="4" w:space="0" w:color="auto"/>
            </w:tcBorders>
            <w:vAlign w:val="center"/>
          </w:tcPr>
          <w:p w14:paraId="65A3ED3E" w14:textId="77777777" w:rsidR="00461D16" w:rsidRPr="00453BDE" w:rsidRDefault="00EC4FD9" w:rsidP="00F673B5">
            <w:pPr>
              <w:jc w:val="center"/>
              <w:rPr>
                <w:rFonts w:ascii="Open Sans" w:hAnsi="Open Sans" w:cs="Open Sans"/>
                <w:b/>
              </w:rPr>
            </w:pPr>
            <w:r w:rsidRPr="00453BDE">
              <w:rPr>
                <w:rFonts w:ascii="Open Sans" w:hAnsi="Open Sans" w:cs="Open Sans"/>
                <w:b/>
              </w:rPr>
              <w:t>358</w:t>
            </w:r>
          </w:p>
        </w:tc>
      </w:tr>
      <w:tr w:rsidR="00461D16" w:rsidRPr="00453BDE" w14:paraId="52653022" w14:textId="77777777" w:rsidTr="0A364B00">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453BDE" w:rsidRDefault="00461D16" w:rsidP="008504C5">
            <w:pPr>
              <w:jc w:val="right"/>
              <w:rPr>
                <w:rFonts w:ascii="Open Sans" w:hAnsi="Open Sans" w:cs="Open Sans"/>
                <w:b/>
              </w:rPr>
            </w:pPr>
            <w:r w:rsidRPr="00453BDE">
              <w:rPr>
                <w:rFonts w:ascii="Open Sans" w:hAnsi="Open Sans" w:cs="Open Sans"/>
                <w:b/>
              </w:rPr>
              <w:t>Module Total</w:t>
            </w:r>
          </w:p>
        </w:tc>
        <w:tc>
          <w:tcPr>
            <w:tcW w:w="873" w:type="pct"/>
            <w:tcBorders>
              <w:top w:val="single" w:sz="4" w:space="0" w:color="auto"/>
              <w:bottom w:val="single" w:sz="4" w:space="0" w:color="auto"/>
            </w:tcBorders>
            <w:vAlign w:val="center"/>
          </w:tcPr>
          <w:p w14:paraId="18F7D30E" w14:textId="77777777" w:rsidR="00461D16" w:rsidRPr="00453BDE" w:rsidRDefault="00EC4FD9" w:rsidP="00F673B5">
            <w:pPr>
              <w:jc w:val="center"/>
              <w:rPr>
                <w:rFonts w:ascii="Open Sans" w:hAnsi="Open Sans" w:cs="Open Sans"/>
                <w:b/>
              </w:rPr>
            </w:pPr>
            <w:r w:rsidRPr="00453BDE">
              <w:rPr>
                <w:rFonts w:ascii="Open Sans" w:hAnsi="Open Sans" w:cs="Open Sans"/>
                <w:b/>
              </w:rPr>
              <w:t>400</w:t>
            </w:r>
          </w:p>
        </w:tc>
      </w:tr>
    </w:tbl>
    <w:p w14:paraId="34CE0A41" w14:textId="77777777" w:rsidR="00A064AF" w:rsidRPr="00453BDE" w:rsidRDefault="00A064AF" w:rsidP="00A064AF">
      <w:pPr>
        <w:jc w:val="both"/>
        <w:rPr>
          <w:rFonts w:ascii="Open Sans" w:hAnsi="Open Sans" w:cs="Open Sans"/>
        </w:rPr>
      </w:pPr>
    </w:p>
    <w:p w14:paraId="62EBF3C5" w14:textId="77777777" w:rsidR="00D86BD0" w:rsidRPr="00453BDE" w:rsidRDefault="00D86BD0" w:rsidP="003C73BC">
      <w:pPr>
        <w:rPr>
          <w:rFonts w:ascii="Open Sans" w:hAnsi="Open Sans" w:cs="Open Sans"/>
          <w:b/>
          <w:u w:val="single"/>
        </w:rPr>
      </w:pPr>
    </w:p>
    <w:p w14:paraId="5B68BC7F" w14:textId="77777777" w:rsidR="003C73BC" w:rsidRPr="00453BDE" w:rsidRDefault="003C73BC" w:rsidP="003C73BC">
      <w:pPr>
        <w:rPr>
          <w:rFonts w:ascii="Open Sans" w:hAnsi="Open Sans" w:cs="Open Sans"/>
          <w:b/>
          <w:u w:val="single"/>
        </w:rPr>
      </w:pPr>
      <w:r w:rsidRPr="00453BDE">
        <w:rPr>
          <w:rFonts w:ascii="Open Sans" w:hAnsi="Open Sans" w:cs="Open Sans"/>
          <w:b/>
          <w:u w:val="single"/>
        </w:rPr>
        <w:t>ALIGNMENT O</w:t>
      </w:r>
      <w:r w:rsidR="00F673B5" w:rsidRPr="00453BDE">
        <w:rPr>
          <w:rFonts w:ascii="Open Sans" w:hAnsi="Open Sans" w:cs="Open Sans"/>
          <w:b/>
          <w:u w:val="single"/>
        </w:rPr>
        <w:t xml:space="preserve">F LEARNING OUTCOMES </w:t>
      </w:r>
      <w:r w:rsidRPr="00453BDE">
        <w:rPr>
          <w:rFonts w:ascii="Open Sans" w:hAnsi="Open Sans" w:cs="Open Sans"/>
          <w:b/>
          <w:u w:val="single"/>
        </w:rPr>
        <w:t>AND ASSESSMENTS:</w:t>
      </w:r>
    </w:p>
    <w:p w14:paraId="6D98A12B" w14:textId="3F404273" w:rsidR="003C73BC" w:rsidRDefault="003C73BC" w:rsidP="003C73BC">
      <w:pPr>
        <w:rPr>
          <w:ins w:id="58" w:author="Amir Minai" w:date="2022-01-17T15:01:00Z"/>
          <w:rFonts w:ascii="Open Sans" w:hAnsi="Open Sans" w:cs="Open Sans"/>
        </w:rPr>
      </w:pPr>
    </w:p>
    <w:p w14:paraId="7BF15F2E" w14:textId="3755B7D5" w:rsidR="00800558" w:rsidRPr="00453BDE" w:rsidDel="00BA6147" w:rsidRDefault="00800558" w:rsidP="003C73BC">
      <w:pPr>
        <w:rPr>
          <w:del w:id="59" w:author="Amir Minai" w:date="2022-01-17T15:25:00Z"/>
          <w:rFonts w:ascii="Open Sans" w:hAnsi="Open Sans" w:cs="Open Sans"/>
        </w:rPr>
      </w:pPr>
    </w:p>
    <w:p w14:paraId="11E156CC" w14:textId="77777777" w:rsidR="003C73BC" w:rsidRPr="00453BDE" w:rsidRDefault="003C73BC" w:rsidP="003C73BC">
      <w:pPr>
        <w:rPr>
          <w:rFonts w:ascii="Open Sans" w:hAnsi="Open Sans" w:cs="Open Sans"/>
          <w:b/>
          <w:u w:val="single"/>
        </w:rPr>
      </w:pPr>
      <w:r w:rsidRPr="00453BDE">
        <w:rPr>
          <w:rFonts w:ascii="Open Sans" w:hAnsi="Open Sans" w:cs="Open Sans"/>
          <w:b/>
          <w:u w:val="single"/>
        </w:rPr>
        <w:t>University of Northampton:</w:t>
      </w:r>
    </w:p>
    <w:p w14:paraId="2946DB82" w14:textId="77777777" w:rsidR="003C73BC" w:rsidRPr="00453BDE" w:rsidRDefault="003C73BC" w:rsidP="003C73BC">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72"/>
        <w:gridCol w:w="3236"/>
        <w:gridCol w:w="1450"/>
        <w:gridCol w:w="1483"/>
      </w:tblGrid>
      <w:tr w:rsidR="00E41B93" w:rsidRPr="00453BDE" w14:paraId="633939EC" w14:textId="77777777" w:rsidTr="3834731F">
        <w:tc>
          <w:tcPr>
            <w:tcW w:w="6350" w:type="dxa"/>
            <w:gridSpan w:val="3"/>
            <w:shd w:val="clear" w:color="auto" w:fill="99CCFF"/>
            <w:vAlign w:val="center"/>
          </w:tcPr>
          <w:p w14:paraId="66295E5F" w14:textId="77777777" w:rsidR="00E41B93" w:rsidRPr="00453BDE" w:rsidRDefault="00E41B93" w:rsidP="0026000C">
            <w:pPr>
              <w:rPr>
                <w:rFonts w:ascii="Open Sans" w:hAnsi="Open Sans" w:cs="Open Sans"/>
                <w:b/>
                <w:u w:val="single"/>
              </w:rPr>
            </w:pPr>
            <w:r w:rsidRPr="00453BDE">
              <w:rPr>
                <w:rFonts w:ascii="Open Sans" w:hAnsi="Open Sans" w:cs="Open Sans"/>
                <w:b/>
                <w:u w:val="single"/>
              </w:rPr>
              <w:t xml:space="preserve">Assessment Activity </w:t>
            </w:r>
            <w:r w:rsidRPr="00453BDE">
              <w:rPr>
                <w:rFonts w:ascii="Open Sans" w:hAnsi="Open Sans" w:cs="Open Sans"/>
                <w:b/>
                <w:u w:val="single"/>
              </w:rPr>
              <w:br/>
            </w:r>
          </w:p>
        </w:tc>
        <w:tc>
          <w:tcPr>
            <w:tcW w:w="1450" w:type="dxa"/>
            <w:shd w:val="clear" w:color="auto" w:fill="99CCFF"/>
            <w:vAlign w:val="center"/>
          </w:tcPr>
          <w:p w14:paraId="0799489B" w14:textId="77777777" w:rsidR="00E41B93" w:rsidRPr="00453BDE" w:rsidRDefault="00E41B93" w:rsidP="008504C5">
            <w:pPr>
              <w:jc w:val="center"/>
              <w:rPr>
                <w:rFonts w:ascii="Open Sans" w:hAnsi="Open Sans" w:cs="Open Sans"/>
                <w:b/>
                <w:u w:val="single"/>
              </w:rPr>
            </w:pPr>
            <w:r w:rsidRPr="00453BDE">
              <w:rPr>
                <w:rFonts w:ascii="Open Sans" w:hAnsi="Open Sans" w:cs="Open Sans"/>
                <w:b/>
                <w:u w:val="single"/>
              </w:rPr>
              <w:t>Learning Outcomes</w:t>
            </w:r>
          </w:p>
        </w:tc>
        <w:tc>
          <w:tcPr>
            <w:tcW w:w="1483" w:type="dxa"/>
            <w:shd w:val="clear" w:color="auto" w:fill="99CCFF"/>
            <w:vAlign w:val="center"/>
          </w:tcPr>
          <w:p w14:paraId="5B32550A" w14:textId="77777777" w:rsidR="00E41B93" w:rsidRPr="00453BDE" w:rsidRDefault="00E41B93" w:rsidP="008504C5">
            <w:pPr>
              <w:jc w:val="center"/>
              <w:rPr>
                <w:rFonts w:ascii="Open Sans" w:hAnsi="Open Sans" w:cs="Open Sans"/>
                <w:b/>
                <w:u w:val="single"/>
              </w:rPr>
            </w:pPr>
            <w:r w:rsidRPr="00453BDE">
              <w:rPr>
                <w:rFonts w:ascii="Open Sans" w:hAnsi="Open Sans" w:cs="Open Sans"/>
                <w:b/>
                <w:u w:val="single"/>
              </w:rPr>
              <w:t>Weighting (%)</w:t>
            </w:r>
          </w:p>
        </w:tc>
      </w:tr>
      <w:tr w:rsidR="0026000C" w:rsidRPr="00453BDE" w14:paraId="7535247F" w14:textId="77777777" w:rsidTr="3834731F">
        <w:tc>
          <w:tcPr>
            <w:tcW w:w="1242" w:type="dxa"/>
            <w:shd w:val="clear" w:color="auto" w:fill="99CCFF"/>
            <w:vAlign w:val="center"/>
          </w:tcPr>
          <w:p w14:paraId="2DAB5A84" w14:textId="77777777" w:rsidR="0026000C" w:rsidRPr="00453BDE" w:rsidRDefault="0026000C" w:rsidP="00015D59">
            <w:pPr>
              <w:rPr>
                <w:rFonts w:ascii="Open Sans" w:hAnsi="Open Sans" w:cs="Open Sans"/>
                <w:b/>
                <w:sz w:val="20"/>
                <w:szCs w:val="20"/>
              </w:rPr>
            </w:pPr>
            <w:r w:rsidRPr="00453BDE">
              <w:rPr>
                <w:rFonts w:ascii="Open Sans" w:hAnsi="Open Sans" w:cs="Open Sans"/>
                <w:b/>
                <w:sz w:val="20"/>
                <w:szCs w:val="20"/>
              </w:rPr>
              <w:t>Code</w:t>
            </w:r>
          </w:p>
        </w:tc>
        <w:tc>
          <w:tcPr>
            <w:tcW w:w="1872" w:type="dxa"/>
            <w:shd w:val="clear" w:color="auto" w:fill="99CCFF"/>
            <w:vAlign w:val="center"/>
          </w:tcPr>
          <w:p w14:paraId="011EFD20" w14:textId="77777777" w:rsidR="0026000C" w:rsidRPr="00453BDE" w:rsidRDefault="0026000C" w:rsidP="00015D59">
            <w:pPr>
              <w:rPr>
                <w:rFonts w:ascii="Open Sans" w:hAnsi="Open Sans" w:cs="Open Sans"/>
                <w:sz w:val="20"/>
                <w:szCs w:val="20"/>
              </w:rPr>
            </w:pPr>
            <w:r w:rsidRPr="00453BDE">
              <w:rPr>
                <w:rFonts w:ascii="Open Sans" w:hAnsi="Open Sans" w:cs="Open Sans"/>
                <w:b/>
                <w:sz w:val="20"/>
                <w:szCs w:val="20"/>
              </w:rPr>
              <w:t>Assessment Type</w:t>
            </w:r>
          </w:p>
        </w:tc>
        <w:tc>
          <w:tcPr>
            <w:tcW w:w="3236" w:type="dxa"/>
            <w:shd w:val="clear" w:color="auto" w:fill="99CCFF"/>
            <w:vAlign w:val="center"/>
          </w:tcPr>
          <w:p w14:paraId="01BFFECC" w14:textId="77777777" w:rsidR="0026000C" w:rsidRPr="00453BDE" w:rsidRDefault="0026000C" w:rsidP="00015D59">
            <w:pPr>
              <w:rPr>
                <w:rFonts w:ascii="Open Sans" w:hAnsi="Open Sans" w:cs="Open Sans"/>
                <w:b/>
                <w:sz w:val="20"/>
                <w:szCs w:val="20"/>
              </w:rPr>
            </w:pPr>
            <w:r w:rsidRPr="00453BDE">
              <w:rPr>
                <w:rFonts w:ascii="Open Sans" w:hAnsi="Open Sans" w:cs="Open Sans"/>
                <w:b/>
                <w:sz w:val="20"/>
                <w:szCs w:val="20"/>
              </w:rPr>
              <w:t>Assessment Deliverables</w:t>
            </w:r>
          </w:p>
        </w:tc>
        <w:tc>
          <w:tcPr>
            <w:tcW w:w="1450" w:type="dxa"/>
            <w:shd w:val="clear" w:color="auto" w:fill="99CCFF"/>
            <w:vAlign w:val="center"/>
          </w:tcPr>
          <w:p w14:paraId="5997CC1D" w14:textId="77777777" w:rsidR="0026000C" w:rsidRPr="00453BDE" w:rsidRDefault="0026000C" w:rsidP="008504C5">
            <w:pPr>
              <w:jc w:val="center"/>
              <w:rPr>
                <w:rFonts w:ascii="Open Sans" w:hAnsi="Open Sans" w:cs="Open Sans"/>
                <w:b/>
                <w:u w:val="single"/>
              </w:rPr>
            </w:pPr>
          </w:p>
        </w:tc>
        <w:tc>
          <w:tcPr>
            <w:tcW w:w="1483" w:type="dxa"/>
            <w:shd w:val="clear" w:color="auto" w:fill="99CCFF"/>
            <w:vAlign w:val="center"/>
          </w:tcPr>
          <w:p w14:paraId="110FFD37" w14:textId="77777777" w:rsidR="0026000C" w:rsidRPr="00453BDE" w:rsidRDefault="0026000C" w:rsidP="008504C5">
            <w:pPr>
              <w:jc w:val="center"/>
              <w:rPr>
                <w:rFonts w:ascii="Open Sans" w:hAnsi="Open Sans" w:cs="Open Sans"/>
                <w:b/>
                <w:u w:val="single"/>
              </w:rPr>
            </w:pPr>
          </w:p>
        </w:tc>
      </w:tr>
      <w:tr w:rsidR="0026000C" w:rsidRPr="00453BDE" w14:paraId="37DF58C2" w14:textId="77777777" w:rsidTr="3834731F">
        <w:tc>
          <w:tcPr>
            <w:tcW w:w="1242" w:type="dxa"/>
            <w:shd w:val="clear" w:color="auto" w:fill="auto"/>
          </w:tcPr>
          <w:p w14:paraId="1D3AE4FD" w14:textId="77777777" w:rsidR="0026000C" w:rsidRPr="00453BDE" w:rsidRDefault="1880E144" w:rsidP="00626587">
            <w:pPr>
              <w:spacing w:before="60" w:after="60"/>
              <w:rPr>
                <w:rFonts w:ascii="Open Sans" w:hAnsi="Open Sans" w:cs="Open Sans"/>
              </w:rPr>
            </w:pPr>
            <w:r w:rsidRPr="00453BDE">
              <w:rPr>
                <w:rFonts w:ascii="Open Sans" w:hAnsi="Open Sans" w:cs="Open Sans"/>
              </w:rPr>
              <w:t>DI</w:t>
            </w:r>
          </w:p>
        </w:tc>
        <w:tc>
          <w:tcPr>
            <w:tcW w:w="1872" w:type="dxa"/>
            <w:shd w:val="clear" w:color="auto" w:fill="auto"/>
          </w:tcPr>
          <w:p w14:paraId="2FB1573B" w14:textId="60ECCF05" w:rsidR="0026000C" w:rsidRPr="00453BDE" w:rsidRDefault="1880E144" w:rsidP="00626587">
            <w:pPr>
              <w:spacing w:before="60" w:after="60"/>
              <w:rPr>
                <w:rFonts w:ascii="Open Sans" w:hAnsi="Open Sans" w:cs="Open Sans"/>
              </w:rPr>
            </w:pPr>
            <w:r w:rsidRPr="00453BDE">
              <w:rPr>
                <w:rFonts w:ascii="Open Sans" w:hAnsi="Open Sans" w:cs="Open Sans"/>
              </w:rPr>
              <w:t>Report &amp; presentation</w:t>
            </w:r>
          </w:p>
        </w:tc>
        <w:tc>
          <w:tcPr>
            <w:tcW w:w="3236" w:type="dxa"/>
            <w:shd w:val="clear" w:color="auto" w:fill="auto"/>
          </w:tcPr>
          <w:p w14:paraId="137E2740" w14:textId="5092FD37" w:rsidR="00655174" w:rsidRPr="00453BDE" w:rsidRDefault="21E7D936" w:rsidP="3834731F">
            <w:pPr>
              <w:keepNext/>
              <w:tabs>
                <w:tab w:val="left" w:pos="4598"/>
                <w:tab w:val="left" w:pos="6336"/>
              </w:tabs>
              <w:ind w:left="45"/>
              <w:rPr>
                <w:rFonts w:ascii="Open Sans" w:eastAsia="Verdana" w:hAnsi="Open Sans" w:cs="Open Sans"/>
                <w:color w:val="000000" w:themeColor="text1"/>
              </w:rPr>
            </w:pPr>
            <w:del w:id="60" w:author="Amir Minai" w:date="2022-01-18T11:49:00Z">
              <w:r w:rsidRPr="00453BDE" w:rsidDel="00492A7F">
                <w:rPr>
                  <w:rFonts w:ascii="Open Sans" w:eastAsia="Verdana" w:hAnsi="Open Sans" w:cs="Open Sans"/>
                  <w:color w:val="000000" w:themeColor="text1"/>
                </w:rPr>
                <w:delText xml:space="preserve"> </w:delText>
              </w:r>
            </w:del>
            <w:del w:id="61" w:author="Amir Minai" w:date="2022-01-18T11:56:00Z">
              <w:r w:rsidRPr="00453BDE" w:rsidDel="00571922">
                <w:rPr>
                  <w:rFonts w:ascii="Open Sans" w:eastAsia="Verdana" w:hAnsi="Open Sans" w:cs="Open Sans"/>
                  <w:color w:val="000000" w:themeColor="text1"/>
                </w:rPr>
                <w:delText xml:space="preserve">Dissertation </w:delText>
              </w:r>
            </w:del>
            <w:ins w:id="62" w:author="Amir Minai" w:date="2022-01-17T14:58:00Z">
              <w:r w:rsidR="00800558">
                <w:rPr>
                  <w:rFonts w:ascii="Open Sans" w:eastAsia="Verdana" w:hAnsi="Open Sans" w:cs="Open Sans"/>
                  <w:color w:val="000000" w:themeColor="text1"/>
                </w:rPr>
                <w:t>Project</w:t>
              </w:r>
            </w:ins>
            <w:ins w:id="63" w:author="Amir Minai" w:date="2022-01-18T11:53:00Z">
              <w:r w:rsidR="00492A7F">
                <w:rPr>
                  <w:rFonts w:ascii="Open Sans" w:eastAsia="Verdana" w:hAnsi="Open Sans" w:cs="Open Sans"/>
                  <w:color w:val="000000" w:themeColor="text1"/>
                </w:rPr>
                <w:t>**</w:t>
              </w:r>
            </w:ins>
            <w:ins w:id="64" w:author="Amir Minai" w:date="2022-01-17T14:58:00Z">
              <w:r w:rsidR="00800558">
                <w:rPr>
                  <w:rFonts w:ascii="Open Sans" w:eastAsia="Verdana" w:hAnsi="Open Sans" w:cs="Open Sans"/>
                  <w:color w:val="000000" w:themeColor="text1"/>
                </w:rPr>
                <w:t xml:space="preserve"> </w:t>
              </w:r>
            </w:ins>
            <w:r w:rsidRPr="00453BDE">
              <w:rPr>
                <w:rFonts w:ascii="Open Sans" w:eastAsia="Verdana" w:hAnsi="Open Sans" w:cs="Open Sans"/>
                <w:color w:val="000000" w:themeColor="text1"/>
              </w:rPr>
              <w:t>Report to include, progress log, and attend a viva voce of up to 30 minutes to include Q&amp;A</w:t>
            </w:r>
          </w:p>
          <w:p w14:paraId="7F85AD1A" w14:textId="6DCA8CDB" w:rsidR="00655174" w:rsidRPr="00453BDE" w:rsidRDefault="21E7D936" w:rsidP="3834731F">
            <w:pPr>
              <w:keepNext/>
              <w:tabs>
                <w:tab w:val="left" w:pos="4598"/>
                <w:tab w:val="left" w:pos="6336"/>
              </w:tabs>
              <w:ind w:left="45"/>
              <w:rPr>
                <w:rFonts w:ascii="Open Sans" w:eastAsia="Verdana" w:hAnsi="Open Sans" w:cs="Open Sans"/>
                <w:color w:val="000000" w:themeColor="text1"/>
              </w:rPr>
            </w:pPr>
            <w:r w:rsidRPr="00453BDE">
              <w:rPr>
                <w:rFonts w:ascii="Open Sans" w:eastAsia="Verdana" w:hAnsi="Open Sans" w:cs="Open Sans"/>
                <w:color w:val="000000" w:themeColor="text1"/>
              </w:rPr>
              <w:t>10,000 words in total</w:t>
            </w:r>
            <w:r w:rsidR="00453BDE">
              <w:rPr>
                <w:rFonts w:ascii="Open Sans" w:eastAsia="Verdana" w:hAnsi="Open Sans" w:cs="Open Sans"/>
                <w:color w:val="000000" w:themeColor="text1"/>
              </w:rPr>
              <w:t xml:space="preserve"> </w:t>
            </w:r>
            <w:r w:rsidRPr="00453BDE">
              <w:rPr>
                <w:rFonts w:ascii="Open Sans" w:eastAsia="Verdana" w:hAnsi="Open Sans" w:cs="Open Sans"/>
                <w:color w:val="000000" w:themeColor="text1"/>
              </w:rPr>
              <w:t>(100%)</w:t>
            </w:r>
          </w:p>
          <w:p w14:paraId="40AB873C" w14:textId="6F4DC114" w:rsidR="00655174" w:rsidRPr="00453BDE" w:rsidRDefault="00655174" w:rsidP="3834731F">
            <w:pPr>
              <w:keepNext/>
              <w:tabs>
                <w:tab w:val="left" w:pos="4598"/>
                <w:tab w:val="left" w:pos="6336"/>
              </w:tabs>
              <w:ind w:left="45"/>
              <w:rPr>
                <w:rFonts w:ascii="Open Sans" w:hAnsi="Open Sans" w:cs="Open Sans"/>
              </w:rPr>
            </w:pPr>
          </w:p>
        </w:tc>
        <w:tc>
          <w:tcPr>
            <w:tcW w:w="1450" w:type="dxa"/>
          </w:tcPr>
          <w:p w14:paraId="11E0ECA1" w14:textId="77777777" w:rsidR="0026000C" w:rsidRPr="00453BDE" w:rsidRDefault="1880E144" w:rsidP="00111F75">
            <w:pPr>
              <w:spacing w:before="60" w:after="60"/>
              <w:jc w:val="center"/>
              <w:rPr>
                <w:rFonts w:ascii="Open Sans" w:hAnsi="Open Sans" w:cs="Open Sans"/>
              </w:rPr>
            </w:pPr>
            <w:r w:rsidRPr="00453BDE">
              <w:rPr>
                <w:rFonts w:ascii="Open Sans" w:hAnsi="Open Sans" w:cs="Open Sans"/>
              </w:rPr>
              <w:t>a-f</w:t>
            </w:r>
          </w:p>
        </w:tc>
        <w:tc>
          <w:tcPr>
            <w:tcW w:w="1483" w:type="dxa"/>
            <w:shd w:val="clear" w:color="auto" w:fill="auto"/>
          </w:tcPr>
          <w:p w14:paraId="0CCF700D" w14:textId="77777777" w:rsidR="0026000C" w:rsidRPr="00453BDE" w:rsidRDefault="1880E144" w:rsidP="00111F75">
            <w:pPr>
              <w:spacing w:before="60" w:after="60"/>
              <w:jc w:val="center"/>
              <w:rPr>
                <w:rFonts w:ascii="Open Sans" w:hAnsi="Open Sans" w:cs="Open Sans"/>
              </w:rPr>
            </w:pPr>
            <w:r w:rsidRPr="00453BDE">
              <w:rPr>
                <w:rFonts w:ascii="Open Sans" w:hAnsi="Open Sans" w:cs="Open Sans"/>
              </w:rPr>
              <w:t>100</w:t>
            </w:r>
          </w:p>
        </w:tc>
      </w:tr>
    </w:tbl>
    <w:p w14:paraId="6B699379" w14:textId="77777777" w:rsidR="003C73BC" w:rsidRPr="00453BDE" w:rsidRDefault="003C73BC" w:rsidP="00C85620">
      <w:pPr>
        <w:rPr>
          <w:rFonts w:ascii="Open Sans" w:hAnsi="Open Sans" w:cs="Open Sans"/>
          <w:b/>
          <w:u w:val="single"/>
        </w:rPr>
      </w:pPr>
    </w:p>
    <w:p w14:paraId="07AC5B68" w14:textId="7A6755A7" w:rsidR="007A7E53" w:rsidRDefault="007A7E53" w:rsidP="00C85620">
      <w:pPr>
        <w:rPr>
          <w:ins w:id="65" w:author="Amir Minai" w:date="2022-01-17T15:26:00Z"/>
          <w:rFonts w:ascii="Open Sans" w:hAnsi="Open Sans" w:cs="Open Sans"/>
        </w:rPr>
      </w:pPr>
      <w:r w:rsidRPr="00453BDE">
        <w:rPr>
          <w:rFonts w:ascii="Open Sans" w:hAnsi="Open Sans" w:cs="Open Sans"/>
        </w:rPr>
        <w:t>The assessment item</w:t>
      </w:r>
      <w:del w:id="66" w:author="Amir Minai" w:date="2022-01-17T15:28:00Z">
        <w:r w:rsidRPr="00453BDE" w:rsidDel="00BA6147">
          <w:rPr>
            <w:rFonts w:ascii="Open Sans" w:hAnsi="Open Sans" w:cs="Open Sans"/>
          </w:rPr>
          <w:delText>s</w:delText>
        </w:r>
      </w:del>
      <w:r w:rsidRPr="00453BDE">
        <w:rPr>
          <w:rFonts w:ascii="Open Sans" w:hAnsi="Open Sans" w:cs="Open Sans"/>
        </w:rPr>
        <w:t xml:space="preserve"> </w:t>
      </w:r>
      <w:r w:rsidR="006C49F8" w:rsidRPr="00453BDE">
        <w:rPr>
          <w:rFonts w:ascii="Open Sans" w:hAnsi="Open Sans" w:cs="Open Sans"/>
        </w:rPr>
        <w:t xml:space="preserve">listed above </w:t>
      </w:r>
      <w:r w:rsidRPr="00453BDE">
        <w:rPr>
          <w:rFonts w:ascii="Open Sans" w:hAnsi="Open Sans" w:cs="Open Sans"/>
        </w:rPr>
        <w:t xml:space="preserve">are graded and contribute to the overall module grade (assessment </w:t>
      </w:r>
      <w:r w:rsidRPr="00453BDE">
        <w:rPr>
          <w:rFonts w:ascii="Open Sans" w:hAnsi="Open Sans" w:cs="Open Sans"/>
          <w:i/>
        </w:rPr>
        <w:t>of</w:t>
      </w:r>
      <w:r w:rsidRPr="00453BDE">
        <w:rPr>
          <w:rFonts w:ascii="Open Sans" w:hAnsi="Open Sans" w:cs="Open Sans"/>
        </w:rPr>
        <w:t xml:space="preserve"> learning). In addition, there are opportunities for formative assessment (assessment </w:t>
      </w:r>
      <w:r w:rsidRPr="00453BDE">
        <w:rPr>
          <w:rFonts w:ascii="Open Sans" w:hAnsi="Open Sans" w:cs="Open Sans"/>
          <w:i/>
        </w:rPr>
        <w:t>for</w:t>
      </w:r>
      <w:r w:rsidRPr="00453BDE">
        <w:rPr>
          <w:rFonts w:ascii="Open Sans" w:hAnsi="Open Sans" w:cs="Open Sans"/>
        </w:rPr>
        <w:t xml:space="preserve"> learning), which are ungraded</w:t>
      </w:r>
      <w:ins w:id="67" w:author="Amir Minai" w:date="2022-01-17T15:25:00Z">
        <w:r w:rsidR="00BA6147">
          <w:rPr>
            <w:rFonts w:ascii="Open Sans" w:hAnsi="Open Sans" w:cs="Open Sans"/>
          </w:rPr>
          <w:t xml:space="preserve"> separately</w:t>
        </w:r>
      </w:ins>
      <w:r w:rsidRPr="00453BDE">
        <w:rPr>
          <w:rFonts w:ascii="Open Sans" w:hAnsi="Open Sans" w:cs="Open Sans"/>
        </w:rPr>
        <w:t xml:space="preserve">, </w:t>
      </w:r>
      <w:ins w:id="68" w:author="Amir Minai" w:date="2022-01-17T15:26:00Z">
        <w:r w:rsidR="00BA6147">
          <w:rPr>
            <w:rFonts w:ascii="Open Sans" w:hAnsi="Open Sans" w:cs="Open Sans"/>
          </w:rPr>
          <w:t xml:space="preserve">but provide </w:t>
        </w:r>
      </w:ins>
      <w:del w:id="69" w:author="Amir Minai" w:date="2022-01-17T15:26:00Z">
        <w:r w:rsidRPr="00453BDE" w:rsidDel="00BA6147">
          <w:rPr>
            <w:rFonts w:ascii="Open Sans" w:hAnsi="Open Sans" w:cs="Open Sans"/>
          </w:rPr>
          <w:delText xml:space="preserve">to </w:delText>
        </w:r>
      </w:del>
      <w:r w:rsidRPr="00453BDE">
        <w:rPr>
          <w:rFonts w:ascii="Open Sans" w:hAnsi="Open Sans" w:cs="Open Sans"/>
        </w:rPr>
        <w:t>support</w:t>
      </w:r>
      <w:ins w:id="70" w:author="Amir Minai" w:date="2022-01-17T15:26:00Z">
        <w:r w:rsidR="00BA6147">
          <w:rPr>
            <w:rFonts w:ascii="Open Sans" w:hAnsi="Open Sans" w:cs="Open Sans"/>
          </w:rPr>
          <w:t>ive feedback to</w:t>
        </w:r>
      </w:ins>
      <w:r w:rsidRPr="00453BDE">
        <w:rPr>
          <w:rFonts w:ascii="Open Sans" w:hAnsi="Open Sans" w:cs="Open Sans"/>
        </w:rPr>
        <w:t xml:space="preserve"> </w:t>
      </w:r>
      <w:r w:rsidR="00912A5C" w:rsidRPr="00453BDE">
        <w:rPr>
          <w:rFonts w:ascii="Open Sans" w:hAnsi="Open Sans" w:cs="Open Sans"/>
        </w:rPr>
        <w:t>students</w:t>
      </w:r>
      <w:r w:rsidRPr="00453BDE">
        <w:rPr>
          <w:rFonts w:ascii="Open Sans" w:hAnsi="Open Sans" w:cs="Open Sans"/>
        </w:rPr>
        <w:t xml:space="preserve"> in </w:t>
      </w:r>
      <w:ins w:id="71" w:author="Amir Minai" w:date="2022-01-17T15:29:00Z">
        <w:r w:rsidR="00695427">
          <w:rPr>
            <w:rFonts w:ascii="Open Sans" w:hAnsi="Open Sans" w:cs="Open Sans"/>
          </w:rPr>
          <w:t>succ</w:t>
        </w:r>
      </w:ins>
      <w:ins w:id="72" w:author="Amir Minai" w:date="2022-01-17T15:30:00Z">
        <w:r w:rsidR="00695427">
          <w:rPr>
            <w:rFonts w:ascii="Open Sans" w:hAnsi="Open Sans" w:cs="Open Sans"/>
          </w:rPr>
          <w:t xml:space="preserve">essfully </w:t>
        </w:r>
      </w:ins>
      <w:r w:rsidRPr="00453BDE">
        <w:rPr>
          <w:rFonts w:ascii="Open Sans" w:hAnsi="Open Sans" w:cs="Open Sans"/>
        </w:rPr>
        <w:t>achieving</w:t>
      </w:r>
      <w:ins w:id="73" w:author="Amir Minai" w:date="2022-01-17T15:29:00Z">
        <w:r w:rsidR="00695427">
          <w:rPr>
            <w:rFonts w:ascii="Open Sans" w:hAnsi="Open Sans" w:cs="Open Sans"/>
          </w:rPr>
          <w:t xml:space="preserve"> </w:t>
        </w:r>
      </w:ins>
      <w:del w:id="74" w:author="Amir Minai" w:date="2022-01-17T15:29:00Z">
        <w:r w:rsidRPr="00453BDE" w:rsidDel="00695427">
          <w:rPr>
            <w:rFonts w:ascii="Open Sans" w:hAnsi="Open Sans" w:cs="Open Sans"/>
          </w:rPr>
          <w:delText xml:space="preserve"> </w:delText>
        </w:r>
      </w:del>
      <w:r w:rsidRPr="00453BDE">
        <w:rPr>
          <w:rFonts w:ascii="Open Sans" w:hAnsi="Open Sans" w:cs="Open Sans"/>
        </w:rPr>
        <w:t>the module learning outcomes.</w:t>
      </w:r>
      <w:r w:rsidR="006C49F8" w:rsidRPr="00453BDE">
        <w:rPr>
          <w:rFonts w:ascii="Open Sans" w:hAnsi="Open Sans" w:cs="Open Sans"/>
        </w:rPr>
        <w:t xml:space="preserve"> These are </w:t>
      </w:r>
      <w:del w:id="75" w:author="Amir Minai" w:date="2022-01-17T15:26:00Z">
        <w:r w:rsidR="006C49F8" w:rsidRPr="00453BDE" w:rsidDel="00BA6147">
          <w:rPr>
            <w:rFonts w:ascii="Open Sans" w:hAnsi="Open Sans" w:cs="Open Sans"/>
          </w:rPr>
          <w:delText xml:space="preserve">NOT </w:delText>
        </w:r>
      </w:del>
      <w:r w:rsidR="006C49F8" w:rsidRPr="00453BDE">
        <w:rPr>
          <w:rFonts w:ascii="Open Sans" w:hAnsi="Open Sans" w:cs="Open Sans"/>
        </w:rPr>
        <w:t>listed</w:t>
      </w:r>
      <w:ins w:id="76" w:author="Amir Minai" w:date="2022-01-17T15:26:00Z">
        <w:r w:rsidR="00BA6147">
          <w:rPr>
            <w:rFonts w:ascii="Open Sans" w:hAnsi="Open Sans" w:cs="Open Sans"/>
          </w:rPr>
          <w:t xml:space="preserve"> as follows</w:t>
        </w:r>
      </w:ins>
      <w:r w:rsidR="006C49F8" w:rsidRPr="00453BDE">
        <w:rPr>
          <w:rFonts w:ascii="Open Sans" w:hAnsi="Open Sans" w:cs="Open Sans"/>
        </w:rPr>
        <w:t>.</w:t>
      </w:r>
    </w:p>
    <w:p w14:paraId="0C594785" w14:textId="77777777" w:rsidR="00BA6147" w:rsidRPr="00695427" w:rsidRDefault="00BA6147" w:rsidP="00BA6147">
      <w:pPr>
        <w:widowControl w:val="0"/>
        <w:spacing w:before="100" w:after="100"/>
        <w:ind w:left="1418" w:hanging="1418"/>
        <w:rPr>
          <w:ins w:id="77" w:author="Amir Minai" w:date="2022-01-17T15:26:00Z"/>
          <w:rFonts w:ascii="Open Sans" w:hAnsi="Open Sans" w:cs="Open Sans"/>
          <w:rPrChange w:id="78" w:author="Amir Minai" w:date="2022-01-17T15:31:00Z">
            <w:rPr>
              <w:ins w:id="79" w:author="Amir Minai" w:date="2022-01-17T15:26:00Z"/>
            </w:rPr>
          </w:rPrChange>
        </w:rPr>
      </w:pPr>
      <w:ins w:id="80" w:author="Amir Minai" w:date="2022-01-17T15:26:00Z">
        <w:r w:rsidRPr="00695427">
          <w:rPr>
            <w:rFonts w:ascii="Open Sans" w:hAnsi="Open Sans" w:cs="Open Sans"/>
            <w:rPrChange w:id="81" w:author="Amir Minai" w:date="2022-01-17T15:31:00Z">
              <w:rPr/>
            </w:rPrChange>
          </w:rPr>
          <w:t>1</w:t>
        </w:r>
        <w:r w:rsidRPr="00695427">
          <w:rPr>
            <w:rFonts w:ascii="Open Sans" w:hAnsi="Open Sans" w:cs="Open Sans"/>
            <w:vertAlign w:val="superscript"/>
            <w:rPrChange w:id="82" w:author="Amir Minai" w:date="2022-01-17T15:31:00Z">
              <w:rPr/>
            </w:rPrChange>
          </w:rPr>
          <w:t>st</w:t>
        </w:r>
        <w:r w:rsidRPr="00695427">
          <w:rPr>
            <w:rFonts w:ascii="Open Sans" w:hAnsi="Open Sans" w:cs="Open Sans"/>
            <w:rPrChange w:id="83" w:author="Amir Minai" w:date="2022-01-17T15:31:00Z">
              <w:rPr/>
            </w:rPrChange>
          </w:rPr>
          <w:t xml:space="preserve"> semester: A project proposal with clear definition of the specifics, aim and objectives of the project and a proposed </w:t>
        </w:r>
        <w:proofErr w:type="spellStart"/>
        <w:r w:rsidRPr="00695427">
          <w:rPr>
            <w:rFonts w:ascii="Open Sans" w:hAnsi="Open Sans" w:cs="Open Sans"/>
            <w:rPrChange w:id="84" w:author="Amir Minai" w:date="2022-01-17T15:31:00Z">
              <w:rPr/>
            </w:rPrChange>
          </w:rPr>
          <w:t>programme</w:t>
        </w:r>
        <w:proofErr w:type="spellEnd"/>
        <w:r w:rsidRPr="00695427">
          <w:rPr>
            <w:rFonts w:ascii="Open Sans" w:hAnsi="Open Sans" w:cs="Open Sans"/>
            <w:rPrChange w:id="85" w:author="Amir Minai" w:date="2022-01-17T15:31:00Z">
              <w:rPr/>
            </w:rPrChange>
          </w:rPr>
          <w:t xml:space="preserve"> of work to complete the project. </w:t>
        </w:r>
      </w:ins>
    </w:p>
    <w:p w14:paraId="58197568" w14:textId="77777777" w:rsidR="00BA6147" w:rsidRPr="00695427" w:rsidRDefault="00BA6147" w:rsidP="00BA6147">
      <w:pPr>
        <w:widowControl w:val="0"/>
        <w:spacing w:before="100" w:after="100"/>
        <w:ind w:left="1418" w:hanging="1418"/>
        <w:rPr>
          <w:ins w:id="86" w:author="Amir Minai" w:date="2022-01-17T15:26:00Z"/>
          <w:rFonts w:ascii="Open Sans" w:hAnsi="Open Sans" w:cs="Open Sans"/>
          <w:rPrChange w:id="87" w:author="Amir Minai" w:date="2022-01-17T15:31:00Z">
            <w:rPr>
              <w:ins w:id="88" w:author="Amir Minai" w:date="2022-01-17T15:26:00Z"/>
            </w:rPr>
          </w:rPrChange>
        </w:rPr>
      </w:pPr>
      <w:ins w:id="89" w:author="Amir Minai" w:date="2022-01-17T15:26:00Z">
        <w:r w:rsidRPr="00695427">
          <w:rPr>
            <w:rFonts w:ascii="Open Sans" w:hAnsi="Open Sans" w:cs="Open Sans"/>
            <w:rPrChange w:id="90" w:author="Amir Minai" w:date="2022-01-17T15:31:00Z">
              <w:rPr/>
            </w:rPrChange>
          </w:rPr>
          <w:t>2</w:t>
        </w:r>
        <w:r w:rsidRPr="00695427">
          <w:rPr>
            <w:rFonts w:ascii="Open Sans" w:hAnsi="Open Sans" w:cs="Open Sans"/>
            <w:vertAlign w:val="superscript"/>
            <w:rPrChange w:id="91" w:author="Amir Minai" w:date="2022-01-17T15:31:00Z">
              <w:rPr/>
            </w:rPrChange>
          </w:rPr>
          <w:t>nd</w:t>
        </w:r>
        <w:r w:rsidRPr="00695427">
          <w:rPr>
            <w:rFonts w:ascii="Open Sans" w:hAnsi="Open Sans" w:cs="Open Sans"/>
            <w:rPrChange w:id="92" w:author="Amir Minai" w:date="2022-01-17T15:31:00Z">
              <w:rPr/>
            </w:rPrChange>
          </w:rPr>
          <w:t xml:space="preserve"> semester: An interim report with project progress and research to date showing work carried out since the submission of the proposal</w:t>
        </w:r>
      </w:ins>
    </w:p>
    <w:p w14:paraId="63BA0A8B" w14:textId="1F98BE7A" w:rsidR="00BA6147" w:rsidRPr="00695427" w:rsidRDefault="00BA6147" w:rsidP="00BA6147">
      <w:pPr>
        <w:rPr>
          <w:ins w:id="93" w:author="Amir Minai" w:date="2022-01-17T15:26:00Z"/>
          <w:rFonts w:ascii="Open Sans" w:hAnsi="Open Sans" w:cs="Open Sans"/>
        </w:rPr>
      </w:pPr>
      <w:proofErr w:type="gramStart"/>
      <w:ins w:id="94" w:author="Amir Minai" w:date="2022-01-17T15:27:00Z">
        <w:r w:rsidRPr="00695427">
          <w:rPr>
            <w:rFonts w:ascii="Open Sans" w:hAnsi="Open Sans" w:cs="Open Sans"/>
          </w:rPr>
          <w:t>Both the</w:t>
        </w:r>
        <w:proofErr w:type="gramEnd"/>
        <w:r w:rsidRPr="00695427">
          <w:rPr>
            <w:rFonts w:ascii="Open Sans" w:hAnsi="Open Sans" w:cs="Open Sans"/>
          </w:rPr>
          <w:t xml:space="preserve"> above </w:t>
        </w:r>
      </w:ins>
      <w:ins w:id="95" w:author="Amir Minai" w:date="2022-01-17T15:26:00Z">
        <w:r w:rsidRPr="00695427">
          <w:rPr>
            <w:rFonts w:ascii="Open Sans" w:hAnsi="Open Sans" w:cs="Open Sans"/>
          </w:rPr>
          <w:t>inform the “project management” criterion within the final submission marking scheme</w:t>
        </w:r>
      </w:ins>
      <w:ins w:id="96" w:author="Amir Minai" w:date="2022-01-17T15:28:00Z">
        <w:r w:rsidRPr="00695427">
          <w:rPr>
            <w:rFonts w:ascii="Open Sans" w:hAnsi="Open Sans" w:cs="Open Sans"/>
          </w:rPr>
          <w:t>.</w:t>
        </w:r>
      </w:ins>
    </w:p>
    <w:p w14:paraId="40F01874" w14:textId="77777777" w:rsidR="00BA6147" w:rsidRPr="00453BDE" w:rsidRDefault="00BA6147" w:rsidP="00C85620">
      <w:pPr>
        <w:rPr>
          <w:rFonts w:ascii="Open Sans" w:hAnsi="Open Sans" w:cs="Open Sans"/>
        </w:rPr>
      </w:pPr>
    </w:p>
    <w:p w14:paraId="3FE9F23F" w14:textId="77777777" w:rsidR="004465D4" w:rsidRPr="00453BDE" w:rsidRDefault="004465D4" w:rsidP="00C85620">
      <w:pPr>
        <w:rPr>
          <w:rFonts w:ascii="Open Sans" w:hAnsi="Open Sans" w:cs="Open Sans"/>
        </w:rPr>
      </w:pPr>
    </w:p>
    <w:p w14:paraId="6476F235" w14:textId="77777777" w:rsidR="003853EE" w:rsidRPr="00453BDE" w:rsidRDefault="00C85620" w:rsidP="003853EE">
      <w:pPr>
        <w:spacing w:before="100" w:beforeAutospacing="1" w:after="100" w:afterAutospacing="1"/>
        <w:rPr>
          <w:rFonts w:ascii="Open Sans" w:hAnsi="Open Sans" w:cs="Open Sans"/>
          <w:b/>
        </w:rPr>
      </w:pPr>
      <w:r w:rsidRPr="00453BDE">
        <w:rPr>
          <w:rFonts w:ascii="Open Sans" w:hAnsi="Open Sans" w:cs="Open Sans"/>
          <w:b/>
          <w:u w:val="single"/>
        </w:rPr>
        <w:t xml:space="preserve">APPROVAL/ REVIEW DATES: </w:t>
      </w:r>
    </w:p>
    <w:p w14:paraId="6EADF924" w14:textId="6EC9C277" w:rsidR="00C85620" w:rsidRPr="00453BDE" w:rsidRDefault="00C85620" w:rsidP="003853EE">
      <w:pPr>
        <w:spacing w:before="100" w:beforeAutospacing="1" w:after="100" w:afterAutospacing="1"/>
        <w:rPr>
          <w:rFonts w:ascii="Open Sans" w:hAnsi="Open Sans" w:cs="Open Sans"/>
          <w:b/>
        </w:rPr>
      </w:pPr>
      <w:r w:rsidRPr="00453BDE">
        <w:rPr>
          <w:rFonts w:ascii="Open Sans" w:hAnsi="Open Sans" w:cs="Open Sans"/>
          <w:b/>
        </w:rPr>
        <w:t xml:space="preserve">Version: </w:t>
      </w:r>
      <w:r w:rsidR="00453BDE">
        <w:rPr>
          <w:rFonts w:ascii="Open Sans" w:hAnsi="Open Sans" w:cs="Open Sans"/>
          <w:b/>
          <w:noProof/>
        </w:rPr>
        <w:t>(was CSY4010)</w:t>
      </w:r>
    </w:p>
    <w:p w14:paraId="0BA6198A" w14:textId="1CD55C34" w:rsidR="00453BDE" w:rsidRPr="00453BDE" w:rsidRDefault="00C85620" w:rsidP="00453BDE">
      <w:pPr>
        <w:pStyle w:val="NormalWeb"/>
        <w:spacing w:before="0" w:beforeAutospacing="0" w:after="0" w:afterAutospacing="0"/>
        <w:rPr>
          <w:rFonts w:ascii="Open Sans" w:hAnsi="Open Sans" w:cs="Open Sans"/>
          <w:noProof/>
          <w:sz w:val="22"/>
          <w:szCs w:val="22"/>
        </w:rPr>
      </w:pPr>
      <w:r w:rsidRPr="00453BDE">
        <w:rPr>
          <w:rFonts w:ascii="Open Sans" w:hAnsi="Open Sans" w:cs="Open Sans"/>
          <w:noProof/>
          <w:sz w:val="22"/>
          <w:szCs w:val="22"/>
        </w:rPr>
        <w:t>Date of approval:</w:t>
      </w:r>
      <w:r w:rsidRPr="00453BDE">
        <w:rPr>
          <w:rFonts w:ascii="Open Sans" w:hAnsi="Open Sans" w:cs="Open Sans"/>
          <w:noProof/>
          <w:sz w:val="22"/>
          <w:szCs w:val="22"/>
        </w:rPr>
        <w:tab/>
      </w:r>
    </w:p>
    <w:p w14:paraId="77987ED6" w14:textId="4D364026" w:rsidR="001A13AE" w:rsidRPr="00453BDE" w:rsidRDefault="001A13AE" w:rsidP="0005051C">
      <w:pPr>
        <w:pStyle w:val="NormalWeb"/>
        <w:spacing w:before="0" w:beforeAutospacing="0" w:after="0" w:afterAutospacing="0"/>
        <w:rPr>
          <w:rFonts w:ascii="Open Sans" w:hAnsi="Open Sans" w:cs="Open Sans"/>
          <w:noProof/>
          <w:sz w:val="22"/>
          <w:szCs w:val="22"/>
        </w:rPr>
      </w:pPr>
    </w:p>
    <w:sectPr w:rsidR="001A13AE" w:rsidRPr="00453BDE" w:rsidSect="008504C5">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892B" w14:textId="77777777" w:rsidR="00BF1C16" w:rsidRDefault="00BF1C16" w:rsidP="00AA5A06">
      <w:r>
        <w:separator/>
      </w:r>
    </w:p>
  </w:endnote>
  <w:endnote w:type="continuationSeparator" w:id="0">
    <w:p w14:paraId="464200C3" w14:textId="77777777" w:rsidR="00BF1C16" w:rsidRDefault="00BF1C16"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E699" w14:textId="77777777" w:rsidR="00EC4FD9" w:rsidRDefault="00EC4FD9">
    <w:pPr>
      <w:pStyle w:val="Footer"/>
      <w:jc w:val="center"/>
    </w:pPr>
    <w:r w:rsidRPr="1880E144">
      <w:fldChar w:fldCharType="begin"/>
    </w:r>
    <w:r>
      <w:instrText xml:space="preserve"> PAGE   \* MERGEFORMAT </w:instrText>
    </w:r>
    <w:r w:rsidRPr="1880E144">
      <w:fldChar w:fldCharType="separate"/>
    </w:r>
    <w:r w:rsidR="0064159E">
      <w:rPr>
        <w:noProof/>
      </w:rPr>
      <w:t>5</w:t>
    </w:r>
    <w:r w:rsidRPr="1880E144">
      <w:rPr>
        <w:noProof/>
      </w:rPr>
      <w:fldChar w:fldCharType="end"/>
    </w:r>
  </w:p>
  <w:p w14:paraId="5043CB0F" w14:textId="77777777" w:rsidR="00EC4FD9" w:rsidRPr="00F223BA" w:rsidRDefault="00EC4FD9" w:rsidP="00F22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AA627" w14:textId="77777777" w:rsidR="00BF1C16" w:rsidRDefault="00BF1C16" w:rsidP="00AA5A06">
      <w:r>
        <w:separator/>
      </w:r>
    </w:p>
  </w:footnote>
  <w:footnote w:type="continuationSeparator" w:id="0">
    <w:p w14:paraId="18C57463" w14:textId="77777777" w:rsidR="00BF1C16" w:rsidRDefault="00BF1C16" w:rsidP="00AA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EC4FD9" w:rsidRDefault="00EC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A72503"/>
    <w:multiLevelType w:val="hybridMultilevel"/>
    <w:tmpl w:val="225A19AA"/>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132D78"/>
    <w:multiLevelType w:val="hybridMultilevel"/>
    <w:tmpl w:val="FF587C9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734E19"/>
    <w:multiLevelType w:val="hybridMultilevel"/>
    <w:tmpl w:val="A4F2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5"/>
  </w:num>
  <w:num w:numId="5">
    <w:abstractNumId w:val="7"/>
  </w:num>
  <w:num w:numId="6">
    <w:abstractNumId w:val="1"/>
  </w:num>
  <w:num w:numId="7">
    <w:abstractNumId w:val="8"/>
  </w:num>
  <w:num w:numId="8">
    <w:abstractNumId w:val="13"/>
  </w:num>
  <w:num w:numId="9">
    <w:abstractNumId w:val="2"/>
  </w:num>
  <w:num w:numId="10">
    <w:abstractNumId w:val="10"/>
  </w:num>
  <w:num w:numId="11">
    <w:abstractNumId w:val="3"/>
  </w:num>
  <w:num w:numId="12">
    <w:abstractNumId w:val="0"/>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r Minai">
    <w15:presenceInfo w15:providerId="AD" w15:userId="S::amir.minai@northampton.ac.uk::e6758c2b-8a2c-45e2-a858-e7408f038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GKBwbDsLoxFKproGNI9Y/9T9XOq7u2jykjaCy/NI8N10HU2mCA6PLU9rNFLh9/2mU+ZdlK4ffQzumhkQFOr9bQ==" w:salt="gZs0aVWjK+D+qhzSW7Sve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23B5"/>
    <w:rsid w:val="000026BF"/>
    <w:rsid w:val="00003D90"/>
    <w:rsid w:val="00004183"/>
    <w:rsid w:val="00004400"/>
    <w:rsid w:val="00005724"/>
    <w:rsid w:val="00005806"/>
    <w:rsid w:val="000060A1"/>
    <w:rsid w:val="0000655D"/>
    <w:rsid w:val="00006F98"/>
    <w:rsid w:val="00007975"/>
    <w:rsid w:val="00011F80"/>
    <w:rsid w:val="00012E57"/>
    <w:rsid w:val="000136D1"/>
    <w:rsid w:val="00015AC7"/>
    <w:rsid w:val="00015D59"/>
    <w:rsid w:val="00016325"/>
    <w:rsid w:val="00017A0B"/>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4EBB"/>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21C"/>
    <w:rsid w:val="000B2D20"/>
    <w:rsid w:val="000B39B1"/>
    <w:rsid w:val="000B4109"/>
    <w:rsid w:val="000B4E9E"/>
    <w:rsid w:val="000B5605"/>
    <w:rsid w:val="000B60C5"/>
    <w:rsid w:val="000C0060"/>
    <w:rsid w:val="000C04D6"/>
    <w:rsid w:val="000C08A5"/>
    <w:rsid w:val="000C2A1C"/>
    <w:rsid w:val="000C4F52"/>
    <w:rsid w:val="000C6AC5"/>
    <w:rsid w:val="000C709E"/>
    <w:rsid w:val="000D0462"/>
    <w:rsid w:val="000D125A"/>
    <w:rsid w:val="000D3BC0"/>
    <w:rsid w:val="000D3C1A"/>
    <w:rsid w:val="000D516E"/>
    <w:rsid w:val="000D7F42"/>
    <w:rsid w:val="000E1AEB"/>
    <w:rsid w:val="000E3DEC"/>
    <w:rsid w:val="000E4AF8"/>
    <w:rsid w:val="000F0DEC"/>
    <w:rsid w:val="000F1C9F"/>
    <w:rsid w:val="000F27B7"/>
    <w:rsid w:val="000F3776"/>
    <w:rsid w:val="00100AF0"/>
    <w:rsid w:val="001028D9"/>
    <w:rsid w:val="00103FEC"/>
    <w:rsid w:val="001047C4"/>
    <w:rsid w:val="00106A59"/>
    <w:rsid w:val="0011016C"/>
    <w:rsid w:val="00111455"/>
    <w:rsid w:val="00111F75"/>
    <w:rsid w:val="00112EB6"/>
    <w:rsid w:val="00113B6A"/>
    <w:rsid w:val="00114BF9"/>
    <w:rsid w:val="0011765F"/>
    <w:rsid w:val="0012229A"/>
    <w:rsid w:val="00122FC5"/>
    <w:rsid w:val="001272C8"/>
    <w:rsid w:val="00127B8F"/>
    <w:rsid w:val="00127D4E"/>
    <w:rsid w:val="0013049D"/>
    <w:rsid w:val="00130B75"/>
    <w:rsid w:val="001311DA"/>
    <w:rsid w:val="00131377"/>
    <w:rsid w:val="001328B5"/>
    <w:rsid w:val="001335A3"/>
    <w:rsid w:val="001347DA"/>
    <w:rsid w:val="00135CF6"/>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2155"/>
    <w:rsid w:val="0018365F"/>
    <w:rsid w:val="001843AE"/>
    <w:rsid w:val="001857D2"/>
    <w:rsid w:val="00186D26"/>
    <w:rsid w:val="0018768B"/>
    <w:rsid w:val="001929A3"/>
    <w:rsid w:val="00194727"/>
    <w:rsid w:val="00194756"/>
    <w:rsid w:val="00195715"/>
    <w:rsid w:val="00195D02"/>
    <w:rsid w:val="001972C4"/>
    <w:rsid w:val="00197D09"/>
    <w:rsid w:val="001A13AE"/>
    <w:rsid w:val="001A15EA"/>
    <w:rsid w:val="001A22ED"/>
    <w:rsid w:val="001A2E84"/>
    <w:rsid w:val="001A47AE"/>
    <w:rsid w:val="001B039D"/>
    <w:rsid w:val="001B0651"/>
    <w:rsid w:val="001B303D"/>
    <w:rsid w:val="001B36B0"/>
    <w:rsid w:val="001B5B4E"/>
    <w:rsid w:val="001B6200"/>
    <w:rsid w:val="001C0A9D"/>
    <w:rsid w:val="001C1589"/>
    <w:rsid w:val="001C35DF"/>
    <w:rsid w:val="001C3D81"/>
    <w:rsid w:val="001C3DAD"/>
    <w:rsid w:val="001C6814"/>
    <w:rsid w:val="001D0432"/>
    <w:rsid w:val="001D184F"/>
    <w:rsid w:val="001D3540"/>
    <w:rsid w:val="001D43DE"/>
    <w:rsid w:val="001D54BA"/>
    <w:rsid w:val="001D6FE1"/>
    <w:rsid w:val="001E199E"/>
    <w:rsid w:val="001E1BCB"/>
    <w:rsid w:val="001E35F6"/>
    <w:rsid w:val="001E410D"/>
    <w:rsid w:val="001E432E"/>
    <w:rsid w:val="001E478B"/>
    <w:rsid w:val="001E4D7B"/>
    <w:rsid w:val="001E57FE"/>
    <w:rsid w:val="001E616B"/>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543D"/>
    <w:rsid w:val="00220134"/>
    <w:rsid w:val="0022251C"/>
    <w:rsid w:val="00223198"/>
    <w:rsid w:val="00226254"/>
    <w:rsid w:val="0023558C"/>
    <w:rsid w:val="00236150"/>
    <w:rsid w:val="0023669C"/>
    <w:rsid w:val="00236A69"/>
    <w:rsid w:val="00236E90"/>
    <w:rsid w:val="002379BB"/>
    <w:rsid w:val="002405D1"/>
    <w:rsid w:val="00240F48"/>
    <w:rsid w:val="00242F58"/>
    <w:rsid w:val="00244481"/>
    <w:rsid w:val="0024500E"/>
    <w:rsid w:val="00245A0F"/>
    <w:rsid w:val="00245BC2"/>
    <w:rsid w:val="00245FC7"/>
    <w:rsid w:val="002464A9"/>
    <w:rsid w:val="002517EA"/>
    <w:rsid w:val="00251C6C"/>
    <w:rsid w:val="002563AA"/>
    <w:rsid w:val="00257504"/>
    <w:rsid w:val="0026000C"/>
    <w:rsid w:val="00260E8D"/>
    <w:rsid w:val="0026517B"/>
    <w:rsid w:val="00265A40"/>
    <w:rsid w:val="00265EED"/>
    <w:rsid w:val="00266B59"/>
    <w:rsid w:val="00266F46"/>
    <w:rsid w:val="00270261"/>
    <w:rsid w:val="002710AA"/>
    <w:rsid w:val="00273870"/>
    <w:rsid w:val="00274961"/>
    <w:rsid w:val="00274CA9"/>
    <w:rsid w:val="00275A34"/>
    <w:rsid w:val="0027616A"/>
    <w:rsid w:val="00276F75"/>
    <w:rsid w:val="00276F88"/>
    <w:rsid w:val="0027701B"/>
    <w:rsid w:val="00277488"/>
    <w:rsid w:val="00281A0C"/>
    <w:rsid w:val="00281D9D"/>
    <w:rsid w:val="002822D0"/>
    <w:rsid w:val="00283363"/>
    <w:rsid w:val="00283D49"/>
    <w:rsid w:val="00284049"/>
    <w:rsid w:val="0028482C"/>
    <w:rsid w:val="00285232"/>
    <w:rsid w:val="002852E6"/>
    <w:rsid w:val="00286005"/>
    <w:rsid w:val="00286526"/>
    <w:rsid w:val="00286F15"/>
    <w:rsid w:val="00287FD4"/>
    <w:rsid w:val="00290B97"/>
    <w:rsid w:val="00290DA0"/>
    <w:rsid w:val="002961D9"/>
    <w:rsid w:val="002966B3"/>
    <w:rsid w:val="002A0F77"/>
    <w:rsid w:val="002A5D79"/>
    <w:rsid w:val="002A6A17"/>
    <w:rsid w:val="002A7564"/>
    <w:rsid w:val="002A7788"/>
    <w:rsid w:val="002B1F38"/>
    <w:rsid w:val="002B3DC7"/>
    <w:rsid w:val="002B4B82"/>
    <w:rsid w:val="002B661E"/>
    <w:rsid w:val="002B6A15"/>
    <w:rsid w:val="002B70FF"/>
    <w:rsid w:val="002B76C9"/>
    <w:rsid w:val="002C16E2"/>
    <w:rsid w:val="002C17BE"/>
    <w:rsid w:val="002C27D7"/>
    <w:rsid w:val="002C36EA"/>
    <w:rsid w:val="002C372B"/>
    <w:rsid w:val="002C412B"/>
    <w:rsid w:val="002C4E8F"/>
    <w:rsid w:val="002C5030"/>
    <w:rsid w:val="002C5E2C"/>
    <w:rsid w:val="002C60B3"/>
    <w:rsid w:val="002C75A9"/>
    <w:rsid w:val="002D1D39"/>
    <w:rsid w:val="002D3934"/>
    <w:rsid w:val="002D4B8B"/>
    <w:rsid w:val="002D50E8"/>
    <w:rsid w:val="002D7B1A"/>
    <w:rsid w:val="002E025E"/>
    <w:rsid w:val="002E076B"/>
    <w:rsid w:val="002E37ED"/>
    <w:rsid w:val="002E55E9"/>
    <w:rsid w:val="002E6B52"/>
    <w:rsid w:val="002F15CB"/>
    <w:rsid w:val="002F249D"/>
    <w:rsid w:val="002F3BC7"/>
    <w:rsid w:val="002F3FA6"/>
    <w:rsid w:val="003009A4"/>
    <w:rsid w:val="00302440"/>
    <w:rsid w:val="00302A3F"/>
    <w:rsid w:val="00304A45"/>
    <w:rsid w:val="00305035"/>
    <w:rsid w:val="00305A9E"/>
    <w:rsid w:val="0030600C"/>
    <w:rsid w:val="0030750B"/>
    <w:rsid w:val="00307ECE"/>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91A"/>
    <w:rsid w:val="003337DA"/>
    <w:rsid w:val="00334B4E"/>
    <w:rsid w:val="00340109"/>
    <w:rsid w:val="00342AC9"/>
    <w:rsid w:val="00343317"/>
    <w:rsid w:val="003456F1"/>
    <w:rsid w:val="003471DD"/>
    <w:rsid w:val="00347A4E"/>
    <w:rsid w:val="00347FFD"/>
    <w:rsid w:val="00350379"/>
    <w:rsid w:val="003511B0"/>
    <w:rsid w:val="00353180"/>
    <w:rsid w:val="00353B53"/>
    <w:rsid w:val="00356092"/>
    <w:rsid w:val="00361D1F"/>
    <w:rsid w:val="0036480E"/>
    <w:rsid w:val="003672B9"/>
    <w:rsid w:val="0036730F"/>
    <w:rsid w:val="00371265"/>
    <w:rsid w:val="00372661"/>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DD6"/>
    <w:rsid w:val="00395654"/>
    <w:rsid w:val="00395D1A"/>
    <w:rsid w:val="00396B76"/>
    <w:rsid w:val="003A2C28"/>
    <w:rsid w:val="003A4AE9"/>
    <w:rsid w:val="003A4DFC"/>
    <w:rsid w:val="003A50BF"/>
    <w:rsid w:val="003A5999"/>
    <w:rsid w:val="003B151C"/>
    <w:rsid w:val="003B1DA1"/>
    <w:rsid w:val="003B3EB9"/>
    <w:rsid w:val="003B464F"/>
    <w:rsid w:val="003B4E08"/>
    <w:rsid w:val="003B7060"/>
    <w:rsid w:val="003C15FB"/>
    <w:rsid w:val="003C1A49"/>
    <w:rsid w:val="003C20F0"/>
    <w:rsid w:val="003C5E16"/>
    <w:rsid w:val="003C5E57"/>
    <w:rsid w:val="003C702C"/>
    <w:rsid w:val="003C73BC"/>
    <w:rsid w:val="003D039E"/>
    <w:rsid w:val="003D1AFD"/>
    <w:rsid w:val="003D1B06"/>
    <w:rsid w:val="003D1C04"/>
    <w:rsid w:val="003D7616"/>
    <w:rsid w:val="003E0160"/>
    <w:rsid w:val="003E2044"/>
    <w:rsid w:val="003E40E2"/>
    <w:rsid w:val="003E47F3"/>
    <w:rsid w:val="003E5ECF"/>
    <w:rsid w:val="003E7048"/>
    <w:rsid w:val="003E7066"/>
    <w:rsid w:val="003E7556"/>
    <w:rsid w:val="003E7777"/>
    <w:rsid w:val="003F020C"/>
    <w:rsid w:val="003F23F7"/>
    <w:rsid w:val="003F379D"/>
    <w:rsid w:val="003F3E79"/>
    <w:rsid w:val="003F4F35"/>
    <w:rsid w:val="00401951"/>
    <w:rsid w:val="004022E7"/>
    <w:rsid w:val="00402504"/>
    <w:rsid w:val="00407C80"/>
    <w:rsid w:val="00410678"/>
    <w:rsid w:val="00413647"/>
    <w:rsid w:val="0041471D"/>
    <w:rsid w:val="00420656"/>
    <w:rsid w:val="00420B49"/>
    <w:rsid w:val="00421BE1"/>
    <w:rsid w:val="00422629"/>
    <w:rsid w:val="00423235"/>
    <w:rsid w:val="00424819"/>
    <w:rsid w:val="00425638"/>
    <w:rsid w:val="004269E9"/>
    <w:rsid w:val="00427302"/>
    <w:rsid w:val="0042743B"/>
    <w:rsid w:val="004278C4"/>
    <w:rsid w:val="00430450"/>
    <w:rsid w:val="00431E7D"/>
    <w:rsid w:val="004352CB"/>
    <w:rsid w:val="004376F8"/>
    <w:rsid w:val="00437E4E"/>
    <w:rsid w:val="00442FCB"/>
    <w:rsid w:val="00443909"/>
    <w:rsid w:val="00443B22"/>
    <w:rsid w:val="00444B19"/>
    <w:rsid w:val="00444B7A"/>
    <w:rsid w:val="00444DB9"/>
    <w:rsid w:val="004457FA"/>
    <w:rsid w:val="004465D4"/>
    <w:rsid w:val="00447A58"/>
    <w:rsid w:val="004522CF"/>
    <w:rsid w:val="00452670"/>
    <w:rsid w:val="004526B5"/>
    <w:rsid w:val="00453BDE"/>
    <w:rsid w:val="00454938"/>
    <w:rsid w:val="00457372"/>
    <w:rsid w:val="00460398"/>
    <w:rsid w:val="0046042C"/>
    <w:rsid w:val="004617CB"/>
    <w:rsid w:val="00461D16"/>
    <w:rsid w:val="00462B3D"/>
    <w:rsid w:val="00463843"/>
    <w:rsid w:val="0046392B"/>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924"/>
    <w:rsid w:val="004852B6"/>
    <w:rsid w:val="004852D3"/>
    <w:rsid w:val="00485B84"/>
    <w:rsid w:val="00486DB8"/>
    <w:rsid w:val="004907C5"/>
    <w:rsid w:val="00490F6E"/>
    <w:rsid w:val="00491C3F"/>
    <w:rsid w:val="00491F79"/>
    <w:rsid w:val="00492A7F"/>
    <w:rsid w:val="00494677"/>
    <w:rsid w:val="00495400"/>
    <w:rsid w:val="00496264"/>
    <w:rsid w:val="0049682B"/>
    <w:rsid w:val="004970EF"/>
    <w:rsid w:val="00497181"/>
    <w:rsid w:val="004A2377"/>
    <w:rsid w:val="004A4984"/>
    <w:rsid w:val="004B0A6C"/>
    <w:rsid w:val="004B11AE"/>
    <w:rsid w:val="004B6B49"/>
    <w:rsid w:val="004B77F7"/>
    <w:rsid w:val="004C06DB"/>
    <w:rsid w:val="004C2779"/>
    <w:rsid w:val="004C3CA3"/>
    <w:rsid w:val="004D399C"/>
    <w:rsid w:val="004D42EC"/>
    <w:rsid w:val="004D49B6"/>
    <w:rsid w:val="004D66A6"/>
    <w:rsid w:val="004D6F88"/>
    <w:rsid w:val="004E2FE4"/>
    <w:rsid w:val="004E42A2"/>
    <w:rsid w:val="004E6F50"/>
    <w:rsid w:val="004E7B71"/>
    <w:rsid w:val="004F3340"/>
    <w:rsid w:val="004F3621"/>
    <w:rsid w:val="004F454E"/>
    <w:rsid w:val="004F484E"/>
    <w:rsid w:val="004F5477"/>
    <w:rsid w:val="004F70C3"/>
    <w:rsid w:val="004F782D"/>
    <w:rsid w:val="00500A8F"/>
    <w:rsid w:val="00502214"/>
    <w:rsid w:val="00503324"/>
    <w:rsid w:val="005045F1"/>
    <w:rsid w:val="00505BE2"/>
    <w:rsid w:val="005078B2"/>
    <w:rsid w:val="0051082C"/>
    <w:rsid w:val="005114C5"/>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5BEC"/>
    <w:rsid w:val="005271CA"/>
    <w:rsid w:val="00530A45"/>
    <w:rsid w:val="00531376"/>
    <w:rsid w:val="00532C99"/>
    <w:rsid w:val="00537C26"/>
    <w:rsid w:val="00540C03"/>
    <w:rsid w:val="00543ACE"/>
    <w:rsid w:val="00547C3E"/>
    <w:rsid w:val="005507CF"/>
    <w:rsid w:val="00551589"/>
    <w:rsid w:val="0055158C"/>
    <w:rsid w:val="00552A1F"/>
    <w:rsid w:val="00553E11"/>
    <w:rsid w:val="00555FDE"/>
    <w:rsid w:val="005567B8"/>
    <w:rsid w:val="00557610"/>
    <w:rsid w:val="005578B3"/>
    <w:rsid w:val="00562848"/>
    <w:rsid w:val="00562B5D"/>
    <w:rsid w:val="0057146F"/>
    <w:rsid w:val="00571922"/>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C152A"/>
    <w:rsid w:val="005C22A6"/>
    <w:rsid w:val="005C2FD8"/>
    <w:rsid w:val="005C3A9E"/>
    <w:rsid w:val="005C3B1F"/>
    <w:rsid w:val="005C4E58"/>
    <w:rsid w:val="005C570E"/>
    <w:rsid w:val="005C5CAB"/>
    <w:rsid w:val="005C6739"/>
    <w:rsid w:val="005D150A"/>
    <w:rsid w:val="005D1C88"/>
    <w:rsid w:val="005D437D"/>
    <w:rsid w:val="005D4B31"/>
    <w:rsid w:val="005D6265"/>
    <w:rsid w:val="005E1D52"/>
    <w:rsid w:val="005E3DA7"/>
    <w:rsid w:val="005E4028"/>
    <w:rsid w:val="005E4BE0"/>
    <w:rsid w:val="005E56C3"/>
    <w:rsid w:val="005E6C04"/>
    <w:rsid w:val="005F32EF"/>
    <w:rsid w:val="005F5A17"/>
    <w:rsid w:val="005F7356"/>
    <w:rsid w:val="006000B0"/>
    <w:rsid w:val="00600CA4"/>
    <w:rsid w:val="006018C2"/>
    <w:rsid w:val="00601E68"/>
    <w:rsid w:val="00601E6A"/>
    <w:rsid w:val="006024D2"/>
    <w:rsid w:val="006037E6"/>
    <w:rsid w:val="006043FC"/>
    <w:rsid w:val="00604A6A"/>
    <w:rsid w:val="0060663E"/>
    <w:rsid w:val="0060682C"/>
    <w:rsid w:val="006075F6"/>
    <w:rsid w:val="0061252C"/>
    <w:rsid w:val="00615659"/>
    <w:rsid w:val="00615CDC"/>
    <w:rsid w:val="00616ACE"/>
    <w:rsid w:val="0061763C"/>
    <w:rsid w:val="006207BC"/>
    <w:rsid w:val="00621F20"/>
    <w:rsid w:val="006232D3"/>
    <w:rsid w:val="00626587"/>
    <w:rsid w:val="00626FF5"/>
    <w:rsid w:val="006318E4"/>
    <w:rsid w:val="0063310B"/>
    <w:rsid w:val="0063394F"/>
    <w:rsid w:val="0064008E"/>
    <w:rsid w:val="00640364"/>
    <w:rsid w:val="0064159E"/>
    <w:rsid w:val="00641E7D"/>
    <w:rsid w:val="00641FB0"/>
    <w:rsid w:val="0064538F"/>
    <w:rsid w:val="00650884"/>
    <w:rsid w:val="00651CD7"/>
    <w:rsid w:val="00654149"/>
    <w:rsid w:val="0065434D"/>
    <w:rsid w:val="00655174"/>
    <w:rsid w:val="006553C0"/>
    <w:rsid w:val="00656331"/>
    <w:rsid w:val="006602C3"/>
    <w:rsid w:val="00660EB5"/>
    <w:rsid w:val="006614A7"/>
    <w:rsid w:val="0066208F"/>
    <w:rsid w:val="0066278B"/>
    <w:rsid w:val="00662EA4"/>
    <w:rsid w:val="006631C6"/>
    <w:rsid w:val="0066710D"/>
    <w:rsid w:val="00667AEC"/>
    <w:rsid w:val="00670FC1"/>
    <w:rsid w:val="00673D8C"/>
    <w:rsid w:val="006740D6"/>
    <w:rsid w:val="00677648"/>
    <w:rsid w:val="00677885"/>
    <w:rsid w:val="006827CF"/>
    <w:rsid w:val="00683441"/>
    <w:rsid w:val="00685C2D"/>
    <w:rsid w:val="00686CA9"/>
    <w:rsid w:val="00686EB4"/>
    <w:rsid w:val="00687BFF"/>
    <w:rsid w:val="00687EEF"/>
    <w:rsid w:val="00690068"/>
    <w:rsid w:val="00690C8D"/>
    <w:rsid w:val="00692AB8"/>
    <w:rsid w:val="00692DE9"/>
    <w:rsid w:val="00693976"/>
    <w:rsid w:val="00695427"/>
    <w:rsid w:val="00695734"/>
    <w:rsid w:val="0069630C"/>
    <w:rsid w:val="00696891"/>
    <w:rsid w:val="006969E3"/>
    <w:rsid w:val="00697014"/>
    <w:rsid w:val="00697101"/>
    <w:rsid w:val="00697558"/>
    <w:rsid w:val="00697CFF"/>
    <w:rsid w:val="006A3D68"/>
    <w:rsid w:val="006A5355"/>
    <w:rsid w:val="006A5A72"/>
    <w:rsid w:val="006A605F"/>
    <w:rsid w:val="006A71B5"/>
    <w:rsid w:val="006A7B3F"/>
    <w:rsid w:val="006A7FCB"/>
    <w:rsid w:val="006A7FE8"/>
    <w:rsid w:val="006B2A87"/>
    <w:rsid w:val="006B49B9"/>
    <w:rsid w:val="006B4E83"/>
    <w:rsid w:val="006B6679"/>
    <w:rsid w:val="006B71B2"/>
    <w:rsid w:val="006B7BD7"/>
    <w:rsid w:val="006C0BB0"/>
    <w:rsid w:val="006C1D49"/>
    <w:rsid w:val="006C1E1A"/>
    <w:rsid w:val="006C36B1"/>
    <w:rsid w:val="006C43E2"/>
    <w:rsid w:val="006C49F8"/>
    <w:rsid w:val="006C4EBA"/>
    <w:rsid w:val="006C77C0"/>
    <w:rsid w:val="006D0641"/>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1A67"/>
    <w:rsid w:val="0071234B"/>
    <w:rsid w:val="0071378B"/>
    <w:rsid w:val="007138EA"/>
    <w:rsid w:val="007144E9"/>
    <w:rsid w:val="00715490"/>
    <w:rsid w:val="0071648B"/>
    <w:rsid w:val="00716F96"/>
    <w:rsid w:val="00720E85"/>
    <w:rsid w:val="00722DB1"/>
    <w:rsid w:val="00724383"/>
    <w:rsid w:val="00726951"/>
    <w:rsid w:val="00730838"/>
    <w:rsid w:val="0073297B"/>
    <w:rsid w:val="00732CA4"/>
    <w:rsid w:val="00733760"/>
    <w:rsid w:val="00734248"/>
    <w:rsid w:val="00734C1A"/>
    <w:rsid w:val="00735FE4"/>
    <w:rsid w:val="007366D7"/>
    <w:rsid w:val="00737386"/>
    <w:rsid w:val="00737B30"/>
    <w:rsid w:val="00740AA7"/>
    <w:rsid w:val="00741299"/>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392B"/>
    <w:rsid w:val="00783C99"/>
    <w:rsid w:val="00785F8E"/>
    <w:rsid w:val="00785FB8"/>
    <w:rsid w:val="007866F2"/>
    <w:rsid w:val="00787711"/>
    <w:rsid w:val="0079057E"/>
    <w:rsid w:val="00790E75"/>
    <w:rsid w:val="007918BF"/>
    <w:rsid w:val="00793486"/>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E53"/>
    <w:rsid w:val="007A7F8C"/>
    <w:rsid w:val="007B04BF"/>
    <w:rsid w:val="007B16D1"/>
    <w:rsid w:val="007B16FB"/>
    <w:rsid w:val="007B19C9"/>
    <w:rsid w:val="007C26AE"/>
    <w:rsid w:val="007C2D5D"/>
    <w:rsid w:val="007C3030"/>
    <w:rsid w:val="007C4ACF"/>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5C30"/>
    <w:rsid w:val="007E6DE8"/>
    <w:rsid w:val="007E6EF6"/>
    <w:rsid w:val="007F1AAB"/>
    <w:rsid w:val="007F3380"/>
    <w:rsid w:val="007F471E"/>
    <w:rsid w:val="007F4880"/>
    <w:rsid w:val="007F74EB"/>
    <w:rsid w:val="007F788F"/>
    <w:rsid w:val="00800558"/>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046A"/>
    <w:rsid w:val="00821FD8"/>
    <w:rsid w:val="00822608"/>
    <w:rsid w:val="00823823"/>
    <w:rsid w:val="00823F9E"/>
    <w:rsid w:val="00825571"/>
    <w:rsid w:val="00825D01"/>
    <w:rsid w:val="00827815"/>
    <w:rsid w:val="00835ED5"/>
    <w:rsid w:val="00836B0B"/>
    <w:rsid w:val="00837E83"/>
    <w:rsid w:val="008403F0"/>
    <w:rsid w:val="00840577"/>
    <w:rsid w:val="00841ADA"/>
    <w:rsid w:val="00841E5A"/>
    <w:rsid w:val="00843DD0"/>
    <w:rsid w:val="00844024"/>
    <w:rsid w:val="008459AC"/>
    <w:rsid w:val="008504C5"/>
    <w:rsid w:val="00850F71"/>
    <w:rsid w:val="00851A40"/>
    <w:rsid w:val="00851B0C"/>
    <w:rsid w:val="00854D32"/>
    <w:rsid w:val="008561D8"/>
    <w:rsid w:val="008603BE"/>
    <w:rsid w:val="0086177C"/>
    <w:rsid w:val="008634E8"/>
    <w:rsid w:val="0086565F"/>
    <w:rsid w:val="00866400"/>
    <w:rsid w:val="0086653F"/>
    <w:rsid w:val="008733E4"/>
    <w:rsid w:val="00873B28"/>
    <w:rsid w:val="00873C1E"/>
    <w:rsid w:val="00880B42"/>
    <w:rsid w:val="008844A9"/>
    <w:rsid w:val="00885643"/>
    <w:rsid w:val="0088654F"/>
    <w:rsid w:val="008866C2"/>
    <w:rsid w:val="00886F83"/>
    <w:rsid w:val="00887688"/>
    <w:rsid w:val="008930A8"/>
    <w:rsid w:val="008936E2"/>
    <w:rsid w:val="008A0462"/>
    <w:rsid w:val="008A12A5"/>
    <w:rsid w:val="008A28EC"/>
    <w:rsid w:val="008A2E4A"/>
    <w:rsid w:val="008A3D1F"/>
    <w:rsid w:val="008A5A9E"/>
    <w:rsid w:val="008B1467"/>
    <w:rsid w:val="008B29CF"/>
    <w:rsid w:val="008B3E3B"/>
    <w:rsid w:val="008B5774"/>
    <w:rsid w:val="008B687C"/>
    <w:rsid w:val="008B69E0"/>
    <w:rsid w:val="008B6B23"/>
    <w:rsid w:val="008B7C81"/>
    <w:rsid w:val="008B7D71"/>
    <w:rsid w:val="008C17F0"/>
    <w:rsid w:val="008C3C8C"/>
    <w:rsid w:val="008C42BF"/>
    <w:rsid w:val="008C4AD7"/>
    <w:rsid w:val="008C5546"/>
    <w:rsid w:val="008D0768"/>
    <w:rsid w:val="008D2FE6"/>
    <w:rsid w:val="008D6804"/>
    <w:rsid w:val="008D74C3"/>
    <w:rsid w:val="008E0AF1"/>
    <w:rsid w:val="008E1758"/>
    <w:rsid w:val="008E20FD"/>
    <w:rsid w:val="008E210E"/>
    <w:rsid w:val="008E2FCD"/>
    <w:rsid w:val="008E466A"/>
    <w:rsid w:val="008E5392"/>
    <w:rsid w:val="008E7761"/>
    <w:rsid w:val="008F0107"/>
    <w:rsid w:val="008F040A"/>
    <w:rsid w:val="008F20ED"/>
    <w:rsid w:val="008F249B"/>
    <w:rsid w:val="008F4631"/>
    <w:rsid w:val="008F60FC"/>
    <w:rsid w:val="008F63D1"/>
    <w:rsid w:val="008F796C"/>
    <w:rsid w:val="00901D5A"/>
    <w:rsid w:val="009020B4"/>
    <w:rsid w:val="00902555"/>
    <w:rsid w:val="00905E28"/>
    <w:rsid w:val="00906A7F"/>
    <w:rsid w:val="00907C54"/>
    <w:rsid w:val="00907CE2"/>
    <w:rsid w:val="00910240"/>
    <w:rsid w:val="009102D7"/>
    <w:rsid w:val="009119AF"/>
    <w:rsid w:val="00911A07"/>
    <w:rsid w:val="00912A5C"/>
    <w:rsid w:val="00912D39"/>
    <w:rsid w:val="009133D9"/>
    <w:rsid w:val="00916A6E"/>
    <w:rsid w:val="00916D63"/>
    <w:rsid w:val="009230D7"/>
    <w:rsid w:val="009231CE"/>
    <w:rsid w:val="009232DF"/>
    <w:rsid w:val="00923B91"/>
    <w:rsid w:val="00924564"/>
    <w:rsid w:val="00927025"/>
    <w:rsid w:val="00927CA6"/>
    <w:rsid w:val="00931764"/>
    <w:rsid w:val="00934F62"/>
    <w:rsid w:val="00935093"/>
    <w:rsid w:val="00936FCA"/>
    <w:rsid w:val="00937438"/>
    <w:rsid w:val="00937E88"/>
    <w:rsid w:val="00940FA5"/>
    <w:rsid w:val="009415B9"/>
    <w:rsid w:val="00942970"/>
    <w:rsid w:val="009434E5"/>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09A"/>
    <w:rsid w:val="009A7D1F"/>
    <w:rsid w:val="009B1A06"/>
    <w:rsid w:val="009B2AE6"/>
    <w:rsid w:val="009B2FC1"/>
    <w:rsid w:val="009B38F4"/>
    <w:rsid w:val="009B5402"/>
    <w:rsid w:val="009B639E"/>
    <w:rsid w:val="009B7F2C"/>
    <w:rsid w:val="009C0160"/>
    <w:rsid w:val="009C07AC"/>
    <w:rsid w:val="009C1510"/>
    <w:rsid w:val="009C27BA"/>
    <w:rsid w:val="009C28F3"/>
    <w:rsid w:val="009C3415"/>
    <w:rsid w:val="009C46EC"/>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10683"/>
    <w:rsid w:val="00A11AC8"/>
    <w:rsid w:val="00A12A83"/>
    <w:rsid w:val="00A1655B"/>
    <w:rsid w:val="00A16E2D"/>
    <w:rsid w:val="00A2317B"/>
    <w:rsid w:val="00A23799"/>
    <w:rsid w:val="00A24F46"/>
    <w:rsid w:val="00A259D1"/>
    <w:rsid w:val="00A263DF"/>
    <w:rsid w:val="00A3144B"/>
    <w:rsid w:val="00A321DF"/>
    <w:rsid w:val="00A326DD"/>
    <w:rsid w:val="00A340EB"/>
    <w:rsid w:val="00A34506"/>
    <w:rsid w:val="00A35C4D"/>
    <w:rsid w:val="00A40D45"/>
    <w:rsid w:val="00A4142F"/>
    <w:rsid w:val="00A43A26"/>
    <w:rsid w:val="00A4477B"/>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716C8"/>
    <w:rsid w:val="00A72868"/>
    <w:rsid w:val="00A73219"/>
    <w:rsid w:val="00A76240"/>
    <w:rsid w:val="00A76BED"/>
    <w:rsid w:val="00A76F24"/>
    <w:rsid w:val="00A779D9"/>
    <w:rsid w:val="00A77EA2"/>
    <w:rsid w:val="00A800A5"/>
    <w:rsid w:val="00A80C28"/>
    <w:rsid w:val="00A82497"/>
    <w:rsid w:val="00A831BA"/>
    <w:rsid w:val="00A87CFF"/>
    <w:rsid w:val="00A92E73"/>
    <w:rsid w:val="00A95B9B"/>
    <w:rsid w:val="00A962AE"/>
    <w:rsid w:val="00A963B8"/>
    <w:rsid w:val="00A97076"/>
    <w:rsid w:val="00A97120"/>
    <w:rsid w:val="00A971C8"/>
    <w:rsid w:val="00AA0E3D"/>
    <w:rsid w:val="00AA1741"/>
    <w:rsid w:val="00AA2A1A"/>
    <w:rsid w:val="00AA2AA2"/>
    <w:rsid w:val="00AA44FD"/>
    <w:rsid w:val="00AA5A06"/>
    <w:rsid w:val="00AB146D"/>
    <w:rsid w:val="00AB1F88"/>
    <w:rsid w:val="00AB23FA"/>
    <w:rsid w:val="00AB392F"/>
    <w:rsid w:val="00AB54C8"/>
    <w:rsid w:val="00AB5D95"/>
    <w:rsid w:val="00AB6FD2"/>
    <w:rsid w:val="00AB7B3F"/>
    <w:rsid w:val="00AC001A"/>
    <w:rsid w:val="00AC06E2"/>
    <w:rsid w:val="00AC32FD"/>
    <w:rsid w:val="00AC3A4B"/>
    <w:rsid w:val="00AC557E"/>
    <w:rsid w:val="00AC5C83"/>
    <w:rsid w:val="00AC6151"/>
    <w:rsid w:val="00AC61FD"/>
    <w:rsid w:val="00AC7BB0"/>
    <w:rsid w:val="00AD28A5"/>
    <w:rsid w:val="00AD4303"/>
    <w:rsid w:val="00AD4D10"/>
    <w:rsid w:val="00AD66DA"/>
    <w:rsid w:val="00AD7E37"/>
    <w:rsid w:val="00AE154A"/>
    <w:rsid w:val="00AE16EB"/>
    <w:rsid w:val="00AE21F2"/>
    <w:rsid w:val="00AE3325"/>
    <w:rsid w:val="00AE35A7"/>
    <w:rsid w:val="00AE3AC0"/>
    <w:rsid w:val="00AE487C"/>
    <w:rsid w:val="00AE4F4D"/>
    <w:rsid w:val="00AE57D1"/>
    <w:rsid w:val="00AF0D63"/>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22E7"/>
    <w:rsid w:val="00B1242A"/>
    <w:rsid w:val="00B13CB6"/>
    <w:rsid w:val="00B14860"/>
    <w:rsid w:val="00B16A22"/>
    <w:rsid w:val="00B16B81"/>
    <w:rsid w:val="00B16DBE"/>
    <w:rsid w:val="00B173B6"/>
    <w:rsid w:val="00B17512"/>
    <w:rsid w:val="00B2043F"/>
    <w:rsid w:val="00B2328C"/>
    <w:rsid w:val="00B2363B"/>
    <w:rsid w:val="00B238FC"/>
    <w:rsid w:val="00B2428C"/>
    <w:rsid w:val="00B24E53"/>
    <w:rsid w:val="00B255FE"/>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0D63"/>
    <w:rsid w:val="00B45D20"/>
    <w:rsid w:val="00B47FB5"/>
    <w:rsid w:val="00B5204D"/>
    <w:rsid w:val="00B52EAE"/>
    <w:rsid w:val="00B5372D"/>
    <w:rsid w:val="00B53C6D"/>
    <w:rsid w:val="00B54381"/>
    <w:rsid w:val="00B54F53"/>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A7A"/>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6147"/>
    <w:rsid w:val="00BA79FF"/>
    <w:rsid w:val="00BB22FC"/>
    <w:rsid w:val="00BB23CE"/>
    <w:rsid w:val="00BB4EF0"/>
    <w:rsid w:val="00BB7E3D"/>
    <w:rsid w:val="00BC28A2"/>
    <w:rsid w:val="00BC3863"/>
    <w:rsid w:val="00BC4490"/>
    <w:rsid w:val="00BC55BA"/>
    <w:rsid w:val="00BC55C0"/>
    <w:rsid w:val="00BC6239"/>
    <w:rsid w:val="00BC79E2"/>
    <w:rsid w:val="00BD056F"/>
    <w:rsid w:val="00BD2E83"/>
    <w:rsid w:val="00BD5470"/>
    <w:rsid w:val="00BD6061"/>
    <w:rsid w:val="00BD6C7F"/>
    <w:rsid w:val="00BD7313"/>
    <w:rsid w:val="00BE159D"/>
    <w:rsid w:val="00BE1F19"/>
    <w:rsid w:val="00BE46C2"/>
    <w:rsid w:val="00BE5411"/>
    <w:rsid w:val="00BE6219"/>
    <w:rsid w:val="00BE64B0"/>
    <w:rsid w:val="00BE75D6"/>
    <w:rsid w:val="00BF1C1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60F"/>
    <w:rsid w:val="00C1299D"/>
    <w:rsid w:val="00C133AA"/>
    <w:rsid w:val="00C14658"/>
    <w:rsid w:val="00C15663"/>
    <w:rsid w:val="00C167C8"/>
    <w:rsid w:val="00C20839"/>
    <w:rsid w:val="00C20ACA"/>
    <w:rsid w:val="00C217AE"/>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80379"/>
    <w:rsid w:val="00C80C4D"/>
    <w:rsid w:val="00C80E01"/>
    <w:rsid w:val="00C80E0E"/>
    <w:rsid w:val="00C82696"/>
    <w:rsid w:val="00C833B2"/>
    <w:rsid w:val="00C85620"/>
    <w:rsid w:val="00C8579E"/>
    <w:rsid w:val="00C86BC4"/>
    <w:rsid w:val="00C8717D"/>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D0908"/>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57C6"/>
    <w:rsid w:val="00D06250"/>
    <w:rsid w:val="00D1056C"/>
    <w:rsid w:val="00D10772"/>
    <w:rsid w:val="00D124D7"/>
    <w:rsid w:val="00D126A6"/>
    <w:rsid w:val="00D12D7F"/>
    <w:rsid w:val="00D1338F"/>
    <w:rsid w:val="00D158A2"/>
    <w:rsid w:val="00D167D7"/>
    <w:rsid w:val="00D16F08"/>
    <w:rsid w:val="00D17081"/>
    <w:rsid w:val="00D21086"/>
    <w:rsid w:val="00D21D31"/>
    <w:rsid w:val="00D22895"/>
    <w:rsid w:val="00D22B24"/>
    <w:rsid w:val="00D22FD0"/>
    <w:rsid w:val="00D24B4F"/>
    <w:rsid w:val="00D25DD9"/>
    <w:rsid w:val="00D306CE"/>
    <w:rsid w:val="00D3182E"/>
    <w:rsid w:val="00D31D33"/>
    <w:rsid w:val="00D325CA"/>
    <w:rsid w:val="00D36168"/>
    <w:rsid w:val="00D365C5"/>
    <w:rsid w:val="00D378FF"/>
    <w:rsid w:val="00D412DD"/>
    <w:rsid w:val="00D41E93"/>
    <w:rsid w:val="00D4201B"/>
    <w:rsid w:val="00D42069"/>
    <w:rsid w:val="00D46E31"/>
    <w:rsid w:val="00D47209"/>
    <w:rsid w:val="00D47936"/>
    <w:rsid w:val="00D47CA2"/>
    <w:rsid w:val="00D507FA"/>
    <w:rsid w:val="00D516F5"/>
    <w:rsid w:val="00D52B3C"/>
    <w:rsid w:val="00D54165"/>
    <w:rsid w:val="00D5564F"/>
    <w:rsid w:val="00D55F0A"/>
    <w:rsid w:val="00D56FAC"/>
    <w:rsid w:val="00D61B03"/>
    <w:rsid w:val="00D6222E"/>
    <w:rsid w:val="00D661C1"/>
    <w:rsid w:val="00D7088E"/>
    <w:rsid w:val="00D720ED"/>
    <w:rsid w:val="00D7256A"/>
    <w:rsid w:val="00D73D4B"/>
    <w:rsid w:val="00D75A07"/>
    <w:rsid w:val="00D76577"/>
    <w:rsid w:val="00D76A3F"/>
    <w:rsid w:val="00D802A5"/>
    <w:rsid w:val="00D8248B"/>
    <w:rsid w:val="00D831CA"/>
    <w:rsid w:val="00D83A6F"/>
    <w:rsid w:val="00D83EBD"/>
    <w:rsid w:val="00D84C91"/>
    <w:rsid w:val="00D84FE6"/>
    <w:rsid w:val="00D86A48"/>
    <w:rsid w:val="00D86BD0"/>
    <w:rsid w:val="00D87CDA"/>
    <w:rsid w:val="00D90EA9"/>
    <w:rsid w:val="00D91EAB"/>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67BC"/>
    <w:rsid w:val="00DA7D13"/>
    <w:rsid w:val="00DB4B5C"/>
    <w:rsid w:val="00DB59F5"/>
    <w:rsid w:val="00DB658A"/>
    <w:rsid w:val="00DB6F30"/>
    <w:rsid w:val="00DB7A39"/>
    <w:rsid w:val="00DC1399"/>
    <w:rsid w:val="00DC2573"/>
    <w:rsid w:val="00DC339A"/>
    <w:rsid w:val="00DC4E46"/>
    <w:rsid w:val="00DC7FD4"/>
    <w:rsid w:val="00DD10E9"/>
    <w:rsid w:val="00DD127C"/>
    <w:rsid w:val="00DD21CB"/>
    <w:rsid w:val="00DD3B56"/>
    <w:rsid w:val="00DD5665"/>
    <w:rsid w:val="00DD6426"/>
    <w:rsid w:val="00DD6EAA"/>
    <w:rsid w:val="00DD7352"/>
    <w:rsid w:val="00DE0AF5"/>
    <w:rsid w:val="00DE10CD"/>
    <w:rsid w:val="00DE2119"/>
    <w:rsid w:val="00DE2858"/>
    <w:rsid w:val="00DE3893"/>
    <w:rsid w:val="00DE47DA"/>
    <w:rsid w:val="00DE55F3"/>
    <w:rsid w:val="00DE5899"/>
    <w:rsid w:val="00DF2575"/>
    <w:rsid w:val="00DF2D47"/>
    <w:rsid w:val="00DF4D7C"/>
    <w:rsid w:val="00DF4D95"/>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4"/>
    <w:rsid w:val="00E805E6"/>
    <w:rsid w:val="00E80EDC"/>
    <w:rsid w:val="00E810B3"/>
    <w:rsid w:val="00E817C8"/>
    <w:rsid w:val="00E81F39"/>
    <w:rsid w:val="00E820B8"/>
    <w:rsid w:val="00E84859"/>
    <w:rsid w:val="00E86634"/>
    <w:rsid w:val="00E87ACA"/>
    <w:rsid w:val="00E9018C"/>
    <w:rsid w:val="00E91F23"/>
    <w:rsid w:val="00E93FF3"/>
    <w:rsid w:val="00E94129"/>
    <w:rsid w:val="00E94208"/>
    <w:rsid w:val="00E958FE"/>
    <w:rsid w:val="00E95A60"/>
    <w:rsid w:val="00E95CF7"/>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1A86"/>
    <w:rsid w:val="00EC44D4"/>
    <w:rsid w:val="00EC4FD9"/>
    <w:rsid w:val="00EC6984"/>
    <w:rsid w:val="00ED146A"/>
    <w:rsid w:val="00ED34AF"/>
    <w:rsid w:val="00ED3A4F"/>
    <w:rsid w:val="00ED7FEF"/>
    <w:rsid w:val="00EE1A79"/>
    <w:rsid w:val="00EE337E"/>
    <w:rsid w:val="00EE3ACC"/>
    <w:rsid w:val="00EF1654"/>
    <w:rsid w:val="00EF1A91"/>
    <w:rsid w:val="00EF287E"/>
    <w:rsid w:val="00EF29BA"/>
    <w:rsid w:val="00EF2F7F"/>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3E50"/>
    <w:rsid w:val="00F4554A"/>
    <w:rsid w:val="00F502F9"/>
    <w:rsid w:val="00F5181E"/>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906FC"/>
    <w:rsid w:val="00F912E0"/>
    <w:rsid w:val="00F912E8"/>
    <w:rsid w:val="00F928EC"/>
    <w:rsid w:val="00F940C0"/>
    <w:rsid w:val="00F9513F"/>
    <w:rsid w:val="00F95A1E"/>
    <w:rsid w:val="00F97661"/>
    <w:rsid w:val="00FA0DE7"/>
    <w:rsid w:val="00FA0FC0"/>
    <w:rsid w:val="00FA2B3F"/>
    <w:rsid w:val="00FA5440"/>
    <w:rsid w:val="00FA76B9"/>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783E"/>
    <w:rsid w:val="00FD789C"/>
    <w:rsid w:val="00FD78F5"/>
    <w:rsid w:val="00FE0852"/>
    <w:rsid w:val="00FE0EC7"/>
    <w:rsid w:val="00FE1182"/>
    <w:rsid w:val="00FE149D"/>
    <w:rsid w:val="00FE18A3"/>
    <w:rsid w:val="00FF3061"/>
    <w:rsid w:val="00FF4540"/>
    <w:rsid w:val="05B9B82E"/>
    <w:rsid w:val="08AB5006"/>
    <w:rsid w:val="0A364B00"/>
    <w:rsid w:val="0AC518F6"/>
    <w:rsid w:val="10AEAD96"/>
    <w:rsid w:val="1345F53F"/>
    <w:rsid w:val="1880E144"/>
    <w:rsid w:val="1D1169B8"/>
    <w:rsid w:val="1D74AA00"/>
    <w:rsid w:val="21E7D936"/>
    <w:rsid w:val="2F70DDCA"/>
    <w:rsid w:val="34FCD25D"/>
    <w:rsid w:val="3834731F"/>
    <w:rsid w:val="43A1C568"/>
    <w:rsid w:val="47DDF443"/>
    <w:rsid w:val="5209C864"/>
    <w:rsid w:val="56F7777A"/>
    <w:rsid w:val="58705EC8"/>
    <w:rsid w:val="5B37D1E1"/>
    <w:rsid w:val="6435274C"/>
    <w:rsid w:val="6BFC9C41"/>
    <w:rsid w:val="7030D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B6D117"/>
  <w15:docId w15:val="{2FD045A3-6390-4A5F-8585-CCE161A2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uiPriority w:val="9"/>
    <w:qFormat/>
    <w:rsid w:val="00453BDE"/>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character" w:customStyle="1" w:styleId="Heading1Char">
    <w:name w:val="Heading 1 Char"/>
    <w:basedOn w:val="DefaultParagraphFont"/>
    <w:link w:val="Heading1"/>
    <w:uiPriority w:val="9"/>
    <w:rsid w:val="00453BDE"/>
    <w:rPr>
      <w:rFonts w:asciiTheme="majorHAnsi" w:eastAsiaTheme="majorEastAsia" w:hAnsiTheme="majorHAnsi" w:cstheme="majorBidi"/>
      <w:color w:val="2F5496" w:themeColor="accent1" w:themeShade="BF"/>
      <w:sz w:val="32"/>
      <w:szCs w:val="32"/>
      <w:lang w:val="en-GB" w:eastAsia="en-US"/>
    </w:rPr>
  </w:style>
  <w:style w:type="paragraph" w:styleId="Revision">
    <w:name w:val="Revision"/>
    <w:hidden/>
    <w:uiPriority w:val="99"/>
    <w:semiHidden/>
    <w:rsid w:val="00525BEC"/>
    <w:rPr>
      <w:rFonts w:ascii="Verdana"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3797217</LegacyID>
  </documentManagement>
</p:properties>
</file>

<file path=customXml/itemProps1.xml><?xml version="1.0" encoding="utf-8"?>
<ds:datastoreItem xmlns:ds="http://schemas.openxmlformats.org/officeDocument/2006/customXml" ds:itemID="{10C923C3-6A0A-40D9-B1C4-2AB335FCE208}"/>
</file>

<file path=customXml/itemProps2.xml><?xml version="1.0" encoding="utf-8"?>
<ds:datastoreItem xmlns:ds="http://schemas.openxmlformats.org/officeDocument/2006/customXml" ds:itemID="{FB4CEACA-57B3-4D30-83BC-D306F1E0F08E}">
  <ds:schemaRefs>
    <ds:schemaRef ds:uri="http://schemas.microsoft.com/sharepoint/v3/contenttype/forms"/>
  </ds:schemaRefs>
</ds:datastoreItem>
</file>

<file path=customXml/itemProps3.xml><?xml version="1.0" encoding="utf-8"?>
<ds:datastoreItem xmlns:ds="http://schemas.openxmlformats.org/officeDocument/2006/customXml" ds:itemID="{CD707C55-1625-4CC5-8A4C-E4128EB9808D}">
  <ds:schemaRefs>
    <ds:schemaRef ds:uri="http://schemas.openxmlformats.org/officeDocument/2006/bibliography"/>
  </ds:schemaRefs>
</ds:datastoreItem>
</file>

<file path=customXml/itemProps4.xml><?xml version="1.0" encoding="utf-8"?>
<ds:datastoreItem xmlns:ds="http://schemas.openxmlformats.org/officeDocument/2006/customXml" ds:itemID="{343E39A4-9B94-42FF-B343-C2055B3D3280}">
  <ds:schemaRefs>
    <ds:schemaRef ds:uri="http://schemas.microsoft.com/office/2006/metadata/longProperties"/>
  </ds:schemaRefs>
</ds:datastoreItem>
</file>

<file path=customXml/itemProps5.xml><?xml version="1.0" encoding="utf-8"?>
<ds:datastoreItem xmlns:ds="http://schemas.openxmlformats.org/officeDocument/2006/customXml" ds:itemID="{256D570B-4411-40D8-AB28-CB98D212A4E7}">
  <ds:schemaRefs>
    <ds:schemaRef ds:uri="http://schemas.microsoft.com/office/2006/metadata/properties"/>
    <ds:schemaRef ds:uri="http://schemas.microsoft.com/office/infopath/2007/PartnerControls"/>
    <ds:schemaRef ds:uri="86aceafc-089a-4122-9ea2-dd124d399018"/>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CSY4010</vt:lpstr>
    </vt:vector>
  </TitlesOfParts>
  <Company>UCN</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CSY4010</dc:title>
  <dc:subject/>
  <dc:creator>Information Services</dc:creator>
  <cp:keywords/>
  <cp:lastModifiedBy>Amir Minai</cp:lastModifiedBy>
  <cp:revision>6</cp:revision>
  <cp:lastPrinted>2016-10-06T16:14:00Z</cp:lastPrinted>
  <dcterms:created xsi:type="dcterms:W3CDTF">2022-01-17T15:13:00Z</dcterms:created>
  <dcterms:modified xsi:type="dcterms:W3CDTF">2022-01-19T16:10:00Z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6 CSY</vt:lpwstr>
  </property>
  <property fmtid="{D5CDD505-2E9C-101B-9397-08002B2CF9AE}" pid="4" name="LegacyID">
    <vt:lpwstr>3797217</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4d17d446-0188-4ab4-99cc-b345b76d555d</vt:lpwstr>
  </property>
</Properties>
</file>