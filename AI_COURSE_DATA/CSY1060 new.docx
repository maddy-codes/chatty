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C52B" w14:textId="77777777" w:rsidR="00B22A42" w:rsidRPr="00422392" w:rsidRDefault="00B22A42" w:rsidP="00B22A42">
      <w:pPr>
        <w:pStyle w:val="Heading1"/>
        <w:spacing w:before="0"/>
        <w:jc w:val="center"/>
        <w:rPr>
          <w:rFonts w:ascii="Open Sans" w:hAnsi="Open Sans" w:cs="Open Sans"/>
          <w:sz w:val="28"/>
          <w:szCs w:val="28"/>
        </w:rPr>
      </w:pPr>
      <w:r w:rsidRPr="00422392">
        <w:rPr>
          <w:rFonts w:ascii="Open Sans" w:hAnsi="Open Sans" w:cs="Open Sans"/>
          <w:sz w:val="28"/>
          <w:szCs w:val="28"/>
        </w:rPr>
        <w:t>UNIVERSITY OF NORTHAMPTON</w:t>
      </w:r>
    </w:p>
    <w:p w14:paraId="60D00871" w14:textId="77777777" w:rsidR="00B22A42" w:rsidRPr="00422392" w:rsidRDefault="00B22A42" w:rsidP="00B22A42">
      <w:pPr>
        <w:pStyle w:val="Heading1"/>
        <w:spacing w:before="0"/>
        <w:jc w:val="center"/>
        <w:rPr>
          <w:rFonts w:ascii="Open Sans" w:hAnsi="Open Sans" w:cs="Open Sans"/>
          <w:sz w:val="28"/>
          <w:szCs w:val="28"/>
        </w:rPr>
      </w:pPr>
      <w:r w:rsidRPr="00422392">
        <w:rPr>
          <w:rFonts w:ascii="Open Sans" w:hAnsi="Open Sans" w:cs="Open Sans"/>
          <w:sz w:val="28"/>
          <w:szCs w:val="28"/>
        </w:rPr>
        <w:t>MODULE SPECIFICATION</w:t>
      </w:r>
    </w:p>
    <w:p w14:paraId="27E0C0C7" w14:textId="77777777" w:rsidR="00B22A42" w:rsidRPr="00B22A42" w:rsidRDefault="00B22A42" w:rsidP="00B22A42">
      <w:pPr>
        <w:spacing w:after="0" w:line="240" w:lineRule="auto"/>
        <w:ind w:firstLine="720"/>
        <w:rPr>
          <w:rFonts w:ascii="Open Sans" w:hAnsi="Open Sans" w:cs="Open Sans"/>
        </w:rPr>
      </w:pPr>
    </w:p>
    <w:p w14:paraId="74505114" w14:textId="77777777" w:rsidR="00B22A42" w:rsidRPr="00B22A42" w:rsidRDefault="00B22A42" w:rsidP="00B22A42">
      <w:pPr>
        <w:spacing w:after="0" w:line="240" w:lineRule="auto"/>
        <w:ind w:left="720"/>
        <w:jc w:val="center"/>
        <w:rPr>
          <w:rFonts w:ascii="Open Sans" w:hAnsi="Open Sans" w:cs="Open Sans"/>
        </w:rPr>
      </w:pPr>
      <w:r w:rsidRPr="00B22A42">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484374B6" w14:textId="77777777" w:rsidR="00B22A42" w:rsidRPr="00B22A42" w:rsidRDefault="00B22A42" w:rsidP="00B22A42">
      <w:pPr>
        <w:spacing w:after="0" w:line="240" w:lineRule="auto"/>
        <w:rPr>
          <w:rFonts w:ascii="Open Sans" w:hAnsi="Open Sans" w:cs="Open Sans"/>
        </w:rPr>
      </w:pPr>
    </w:p>
    <w:p w14:paraId="5EE13B1D" w14:textId="77777777" w:rsidR="00B22A42" w:rsidRPr="00B22A42" w:rsidRDefault="00A0450C" w:rsidP="00B22A42">
      <w:pPr>
        <w:spacing w:after="0" w:line="240" w:lineRule="auto"/>
        <w:rPr>
          <w:rFonts w:ascii="Open Sans" w:hAnsi="Open Sans" w:cs="Open Sans"/>
        </w:rPr>
      </w:pPr>
      <w:hyperlink r:id="rId9" w:history="1">
        <w:r w:rsidR="00B22A42" w:rsidRPr="00B22A42">
          <w:rPr>
            <w:rStyle w:val="Hyperlink"/>
            <w:rFonts w:ascii="Open Sans" w:hAnsi="Open Sans" w:cs="Open Sans"/>
          </w:rPr>
          <w:t>A glossary of key terms is available.</w:t>
        </w:r>
      </w:hyperlink>
    </w:p>
    <w:p w14:paraId="01A5AEF1" w14:textId="77777777" w:rsidR="00B22A42" w:rsidRPr="00B22A42" w:rsidRDefault="00B22A42" w:rsidP="00B22A42">
      <w:pPr>
        <w:spacing w:after="0" w:line="240" w:lineRule="auto"/>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Pr>
      <w:tblGrid>
        <w:gridCol w:w="2766"/>
        <w:gridCol w:w="6918"/>
      </w:tblGrid>
      <w:tr w:rsidR="00B22A42" w:rsidRPr="00B22A42" w14:paraId="1B9122A4"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C34FA23" w14:textId="77777777" w:rsidR="00B22A42" w:rsidRPr="00B22A42" w:rsidRDefault="00B22A42" w:rsidP="00B22A42">
            <w:pPr>
              <w:pStyle w:val="NormalWeb"/>
              <w:spacing w:before="0" w:beforeAutospacing="0" w:after="0" w:afterAutospacing="0"/>
              <w:rPr>
                <w:rFonts w:ascii="Open Sans" w:hAnsi="Open Sans" w:cs="Open Sans"/>
                <w:b/>
                <w:sz w:val="22"/>
                <w:szCs w:val="22"/>
              </w:rPr>
            </w:pPr>
            <w:r w:rsidRPr="00B22A42">
              <w:rPr>
                <w:rFonts w:ascii="Open Sans" w:hAnsi="Open Sans" w:cs="Open Sans"/>
                <w:b/>
                <w:sz w:val="22"/>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276CFF76"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rPr>
              <w:t>Faculty of Art, Science &amp; Technology</w:t>
            </w:r>
          </w:p>
        </w:tc>
      </w:tr>
      <w:tr w:rsidR="00B22A42" w:rsidRPr="00B22A42" w14:paraId="3D45959A"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9EAC013" w14:textId="77777777" w:rsidR="00B22A42" w:rsidRPr="00B22A42" w:rsidRDefault="00B22A42" w:rsidP="00B22A42">
            <w:pPr>
              <w:spacing w:after="0" w:line="240" w:lineRule="auto"/>
              <w:rPr>
                <w:rFonts w:ascii="Open Sans" w:hAnsi="Open Sans" w:cs="Open Sans"/>
                <w:b/>
                <w:highlight w:val="yellow"/>
              </w:rPr>
            </w:pPr>
            <w:r w:rsidRPr="00B22A4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2DD77238"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rPr>
              <w:t>Technology</w:t>
            </w:r>
          </w:p>
        </w:tc>
      </w:tr>
      <w:tr w:rsidR="00B22A42" w:rsidRPr="00B22A42" w14:paraId="14BD8A3C"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18904D2" w14:textId="77777777" w:rsidR="00B22A42" w:rsidRPr="00B22A42" w:rsidRDefault="00B22A42" w:rsidP="00B22A42">
            <w:pPr>
              <w:spacing w:after="0" w:line="240" w:lineRule="auto"/>
              <w:rPr>
                <w:rFonts w:ascii="Open Sans" w:hAnsi="Open Sans" w:cs="Open Sans"/>
                <w:b/>
              </w:rPr>
            </w:pPr>
            <w:r w:rsidRPr="00B22A4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08AB7E4"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rPr>
              <w:t>Computing</w:t>
            </w:r>
          </w:p>
        </w:tc>
      </w:tr>
      <w:tr w:rsidR="00B22A42" w:rsidRPr="00B22A42" w14:paraId="58977E87"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66CE28F" w14:textId="77777777" w:rsidR="00B22A42" w:rsidRPr="00B22A42" w:rsidRDefault="00B22A42" w:rsidP="00B22A42">
            <w:pPr>
              <w:spacing w:after="0" w:line="240" w:lineRule="auto"/>
              <w:rPr>
                <w:rFonts w:ascii="Open Sans" w:hAnsi="Open Sans" w:cs="Open Sans"/>
                <w:b/>
              </w:rPr>
            </w:pPr>
            <w:r w:rsidRPr="00B22A4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5A3C5BB8" w14:textId="1F49A93D" w:rsidR="00B22A42" w:rsidRPr="00B22A42" w:rsidRDefault="00640D8A" w:rsidP="00B22A42">
            <w:pPr>
              <w:spacing w:after="0" w:line="240" w:lineRule="auto"/>
              <w:rPr>
                <w:rFonts w:ascii="Open Sans" w:hAnsi="Open Sans" w:cs="Open Sans"/>
              </w:rPr>
            </w:pPr>
            <w:r w:rsidRPr="68E8B5EC">
              <w:rPr>
                <w:rFonts w:ascii="Open Sans" w:eastAsia="Open Sans" w:hAnsi="Open Sans" w:cs="Open Sans"/>
              </w:rPr>
              <w:t>Mathematics for Computer Science</w:t>
            </w:r>
          </w:p>
        </w:tc>
      </w:tr>
    </w:tbl>
    <w:p w14:paraId="46DDF555" w14:textId="77777777" w:rsidR="00B22A42" w:rsidRPr="00B22A42" w:rsidRDefault="00B22A42" w:rsidP="00B22A42">
      <w:pPr>
        <w:pStyle w:val="NormalWeb"/>
        <w:spacing w:before="0" w:beforeAutospacing="0" w:after="0" w:afterAutospacing="0"/>
        <w:rPr>
          <w:rFonts w:ascii="Open Sans" w:hAnsi="Open Sans" w:cs="Open Sans"/>
          <w:sz w:val="22"/>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Pr>
      <w:tblGrid>
        <w:gridCol w:w="2744"/>
        <w:gridCol w:w="6897"/>
      </w:tblGrid>
      <w:tr w:rsidR="00B22A42" w:rsidRPr="00B22A42" w14:paraId="1803A998"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C19941F" w14:textId="77777777" w:rsidR="00B22A42" w:rsidRPr="00B22A42" w:rsidRDefault="00B22A42" w:rsidP="00B22A42">
            <w:pPr>
              <w:pStyle w:val="NormalWeb"/>
              <w:spacing w:before="0" w:beforeAutospacing="0" w:after="0" w:afterAutospacing="0"/>
              <w:rPr>
                <w:rFonts w:ascii="Open Sans" w:hAnsi="Open Sans" w:cs="Open Sans"/>
                <w:b/>
                <w:sz w:val="22"/>
                <w:szCs w:val="22"/>
              </w:rPr>
            </w:pPr>
            <w:r w:rsidRPr="00B22A42">
              <w:rPr>
                <w:rFonts w:ascii="Open Sans" w:hAnsi="Open Sans" w:cs="Open Sans"/>
                <w:b/>
                <w:sz w:val="22"/>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0C5445BA" w14:textId="63259CF0" w:rsidR="00B22A42" w:rsidRPr="00B22A42" w:rsidRDefault="00B22A42" w:rsidP="00B22A42">
            <w:pPr>
              <w:spacing w:after="0" w:line="240" w:lineRule="auto"/>
              <w:rPr>
                <w:rFonts w:ascii="Open Sans" w:hAnsi="Open Sans" w:cs="Open Sans"/>
                <w:bCs/>
              </w:rPr>
            </w:pPr>
            <w:r w:rsidRPr="00B22A42">
              <w:rPr>
                <w:rFonts w:ascii="Open Sans" w:hAnsi="Open Sans" w:cs="Open Sans"/>
                <w:bCs/>
              </w:rPr>
              <w:t>CSY106</w:t>
            </w:r>
            <w:r w:rsidR="00640D8A">
              <w:rPr>
                <w:rFonts w:ascii="Open Sans" w:hAnsi="Open Sans" w:cs="Open Sans"/>
                <w:bCs/>
              </w:rPr>
              <w:t>0</w:t>
            </w:r>
          </w:p>
        </w:tc>
      </w:tr>
      <w:tr w:rsidR="00B22A42" w:rsidRPr="00B22A42" w14:paraId="605BFED6"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F8DE876"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621BD234"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rPr>
              <w:t>4</w:t>
            </w:r>
          </w:p>
        </w:tc>
      </w:tr>
      <w:tr w:rsidR="00B22A42" w:rsidRPr="00B22A42" w14:paraId="57B358D9"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44C51CD"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3EEAFB31"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rPr>
              <w:t>20</w:t>
            </w:r>
          </w:p>
        </w:tc>
      </w:tr>
      <w:tr w:rsidR="00B22A42" w:rsidRPr="00B22A42" w14:paraId="3059A9B8"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66452B4"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21C57D03" w14:textId="2B3EE33A" w:rsidR="00B22A42" w:rsidRPr="00B22A42" w:rsidRDefault="00640D8A" w:rsidP="00B22A42">
            <w:pPr>
              <w:spacing w:after="0" w:line="240" w:lineRule="auto"/>
              <w:rPr>
                <w:rFonts w:ascii="Open Sans" w:hAnsi="Open Sans" w:cs="Open Sans"/>
              </w:rPr>
            </w:pPr>
            <w:proofErr w:type="spellStart"/>
            <w:r w:rsidRPr="68E8B5EC">
              <w:rPr>
                <w:rFonts w:ascii="Open Sans" w:eastAsia="Open Sans" w:hAnsi="Open Sans" w:cs="Open Sans"/>
              </w:rPr>
              <w:t>Muawya</w:t>
            </w:r>
            <w:proofErr w:type="spellEnd"/>
            <w:r w:rsidRPr="68E8B5EC">
              <w:rPr>
                <w:rFonts w:ascii="Open Sans" w:eastAsia="Open Sans" w:hAnsi="Open Sans" w:cs="Open Sans"/>
              </w:rPr>
              <w:t xml:space="preserve"> </w:t>
            </w:r>
            <w:proofErr w:type="spellStart"/>
            <w:r w:rsidRPr="68E8B5EC">
              <w:rPr>
                <w:rFonts w:ascii="Open Sans" w:eastAsia="Open Sans" w:hAnsi="Open Sans" w:cs="Open Sans"/>
              </w:rPr>
              <w:t>Eldaw</w:t>
            </w:r>
            <w:proofErr w:type="spellEnd"/>
          </w:p>
        </w:tc>
      </w:tr>
    </w:tbl>
    <w:p w14:paraId="7AD0B236" w14:textId="77777777" w:rsidR="00B22A42" w:rsidRPr="00B22A42" w:rsidRDefault="00B22A42" w:rsidP="00B22A42">
      <w:pPr>
        <w:pStyle w:val="NormalWeb"/>
        <w:spacing w:before="0" w:beforeAutospacing="0" w:after="0" w:afterAutospacing="0"/>
        <w:rPr>
          <w:rFonts w:ascii="Open Sans" w:hAnsi="Open Sans" w:cs="Open Sans"/>
          <w:b/>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Pr>
      <w:tblGrid>
        <w:gridCol w:w="3461"/>
        <w:gridCol w:w="6223"/>
      </w:tblGrid>
      <w:tr w:rsidR="00B22A42" w:rsidRPr="00B22A42" w14:paraId="7E213698" w14:textId="77777777" w:rsidTr="00532A70">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351AE90" w14:textId="77777777" w:rsidR="00B22A42" w:rsidRPr="00B22A42" w:rsidRDefault="00B22A42" w:rsidP="00B22A42">
            <w:pPr>
              <w:spacing w:after="0" w:line="240" w:lineRule="auto"/>
              <w:rPr>
                <w:rFonts w:ascii="Open Sans" w:hAnsi="Open Sans" w:cs="Open Sans"/>
                <w:b/>
              </w:rPr>
            </w:pPr>
            <w:bookmarkStart w:id="0" w:name="_Hlk519773312"/>
            <w:r w:rsidRPr="00B22A4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5FA2A859"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rPr>
              <w:t>Standard</w:t>
            </w:r>
          </w:p>
        </w:tc>
      </w:tr>
      <w:tr w:rsidR="00B22A42" w:rsidRPr="00B22A42" w14:paraId="57BA0012" w14:textId="77777777" w:rsidTr="00532A70">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B38645F" w14:textId="77777777" w:rsidR="00B22A42" w:rsidRPr="00B22A42" w:rsidRDefault="00B22A42" w:rsidP="00B22A42">
            <w:pPr>
              <w:spacing w:after="0" w:line="240" w:lineRule="auto"/>
              <w:rPr>
                <w:rFonts w:ascii="Open Sans" w:hAnsi="Open Sans" w:cs="Open Sans"/>
                <w:b/>
              </w:rPr>
            </w:pPr>
            <w:r w:rsidRPr="00B22A4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1D6F73CB" w14:textId="77777777" w:rsidR="00B22A42" w:rsidRPr="00B22A42" w:rsidRDefault="00B22A42" w:rsidP="00B22A42">
            <w:pPr>
              <w:spacing w:after="0" w:line="240" w:lineRule="auto"/>
              <w:rPr>
                <w:rFonts w:ascii="Open Sans" w:hAnsi="Open Sans" w:cs="Open Sans"/>
              </w:rPr>
            </w:pPr>
            <w:r w:rsidRPr="00B22A42">
              <w:rPr>
                <w:rFonts w:ascii="Open Sans" w:hAnsi="Open Sans" w:cs="Open Sans"/>
              </w:rPr>
              <w:t>UON</w:t>
            </w:r>
          </w:p>
        </w:tc>
      </w:tr>
    </w:tbl>
    <w:bookmarkEnd w:id="0"/>
    <w:p w14:paraId="1DC6645E" w14:textId="39BD53DE" w:rsidR="00490C99" w:rsidRDefault="00640D8A" w:rsidP="00640D8A">
      <w:pPr>
        <w:spacing w:after="0" w:line="240" w:lineRule="auto"/>
        <w:rPr>
          <w:rFonts w:ascii="Open Sans" w:eastAsia="Open Sans" w:hAnsi="Open Sans" w:cs="Open Sans"/>
          <w:b/>
          <w:bCs/>
          <w:u w:val="single"/>
        </w:rPr>
      </w:pPr>
      <w:r>
        <w:rPr>
          <w:rFonts w:ascii="Open Sans" w:eastAsia="Open Sans" w:hAnsi="Open Sans" w:cs="Open Sans"/>
          <w:b/>
          <w:bCs/>
          <w:u w:val="single"/>
        </w:rPr>
        <w:br/>
      </w:r>
      <w:r w:rsidR="0657C32A" w:rsidRPr="68E8B5EC">
        <w:rPr>
          <w:rFonts w:ascii="Open Sans" w:eastAsia="Open Sans" w:hAnsi="Open Sans" w:cs="Open Sans"/>
          <w:b/>
          <w:bCs/>
          <w:u w:val="single"/>
        </w:rPr>
        <w:t xml:space="preserve">PRE-REQUISITES: </w:t>
      </w:r>
    </w:p>
    <w:p w14:paraId="304362A5" w14:textId="0A77B18E" w:rsidR="00640D8A" w:rsidRPr="00640D8A" w:rsidRDefault="00640D8A" w:rsidP="00640D8A">
      <w:pPr>
        <w:spacing w:after="0" w:line="240" w:lineRule="auto"/>
        <w:rPr>
          <w:rFonts w:ascii="Open Sans" w:eastAsia="Open Sans" w:hAnsi="Open Sans" w:cs="Open Sans"/>
          <w:bCs/>
        </w:rPr>
      </w:pPr>
      <w:r>
        <w:rPr>
          <w:rFonts w:ascii="Open Sans" w:eastAsia="Open Sans" w:hAnsi="Open Sans" w:cs="Open Sans"/>
          <w:b/>
          <w:bCs/>
          <w:u w:val="single"/>
        </w:rPr>
        <w:br/>
      </w:r>
      <w:r>
        <w:rPr>
          <w:rFonts w:ascii="Open Sans" w:eastAsia="Open Sans" w:hAnsi="Open Sans" w:cs="Open Sans"/>
          <w:bCs/>
        </w:rPr>
        <w:t>None</w:t>
      </w:r>
      <w:r>
        <w:rPr>
          <w:rFonts w:ascii="Open Sans" w:eastAsia="Open Sans" w:hAnsi="Open Sans" w:cs="Open Sans"/>
          <w:bCs/>
        </w:rPr>
        <w:br/>
      </w:r>
    </w:p>
    <w:p w14:paraId="6E460085" w14:textId="77777777" w:rsidR="00640D8A" w:rsidRDefault="0657C32A" w:rsidP="00640D8A">
      <w:pPr>
        <w:spacing w:after="0" w:line="240" w:lineRule="auto"/>
        <w:rPr>
          <w:rFonts w:ascii="Open Sans" w:eastAsia="Open Sans" w:hAnsi="Open Sans" w:cs="Open Sans"/>
          <w:b/>
          <w:bCs/>
          <w:u w:val="single"/>
        </w:rPr>
      </w:pPr>
      <w:r w:rsidRPr="68E8B5EC">
        <w:rPr>
          <w:rFonts w:ascii="Open Sans" w:eastAsia="Open Sans" w:hAnsi="Open Sans" w:cs="Open Sans"/>
          <w:b/>
          <w:bCs/>
          <w:u w:val="single"/>
        </w:rPr>
        <w:t xml:space="preserve">CO-REQUISITES: </w:t>
      </w:r>
      <w:r w:rsidR="00640D8A">
        <w:rPr>
          <w:rFonts w:ascii="Open Sans" w:eastAsia="Open Sans" w:hAnsi="Open Sans" w:cs="Open Sans"/>
          <w:b/>
          <w:bCs/>
          <w:u w:val="single"/>
        </w:rPr>
        <w:br/>
      </w:r>
    </w:p>
    <w:p w14:paraId="1576A0F8" w14:textId="312F9BC5" w:rsidR="00490C99" w:rsidRDefault="00640D8A" w:rsidP="00640D8A">
      <w:pPr>
        <w:spacing w:after="0" w:line="240" w:lineRule="auto"/>
        <w:rPr>
          <w:rFonts w:ascii="Open Sans" w:eastAsia="Open Sans" w:hAnsi="Open Sans" w:cs="Open Sans"/>
          <w:b/>
          <w:bCs/>
          <w:u w:val="single"/>
        </w:rPr>
      </w:pPr>
      <w:r w:rsidRPr="00640D8A">
        <w:rPr>
          <w:rFonts w:ascii="Open Sans" w:eastAsia="Open Sans" w:hAnsi="Open Sans" w:cs="Open Sans"/>
          <w:bCs/>
        </w:rPr>
        <w:t>None</w:t>
      </w:r>
      <w:r w:rsidRPr="00640D8A">
        <w:rPr>
          <w:rFonts w:ascii="Open Sans" w:eastAsia="Open Sans" w:hAnsi="Open Sans" w:cs="Open Sans"/>
          <w:bCs/>
        </w:rPr>
        <w:br/>
      </w:r>
      <w:r w:rsidRPr="00640D8A">
        <w:rPr>
          <w:rFonts w:ascii="Open Sans" w:eastAsia="Open Sans" w:hAnsi="Open Sans" w:cs="Open Sans"/>
          <w:bCs/>
        </w:rPr>
        <w:br/>
      </w:r>
      <w:r w:rsidR="0657C32A" w:rsidRPr="68E8B5EC">
        <w:rPr>
          <w:rFonts w:ascii="Open Sans" w:eastAsia="Open Sans" w:hAnsi="Open Sans" w:cs="Open Sans"/>
          <w:b/>
          <w:bCs/>
          <w:u w:val="single"/>
        </w:rPr>
        <w:t xml:space="preserve">RESTRICTIONS: </w:t>
      </w:r>
      <w:r>
        <w:rPr>
          <w:rFonts w:ascii="Open Sans" w:eastAsia="Open Sans" w:hAnsi="Open Sans" w:cs="Open Sans"/>
          <w:b/>
          <w:bCs/>
          <w:u w:val="single"/>
        </w:rPr>
        <w:br/>
      </w:r>
      <w:r>
        <w:rPr>
          <w:rFonts w:ascii="Open Sans" w:eastAsia="Open Sans" w:hAnsi="Open Sans" w:cs="Open Sans"/>
          <w:b/>
          <w:bCs/>
          <w:u w:val="single"/>
        </w:rPr>
        <w:br/>
      </w:r>
      <w:r w:rsidRPr="00640D8A">
        <w:rPr>
          <w:rFonts w:ascii="Open Sans" w:eastAsia="Open Sans" w:hAnsi="Open Sans" w:cs="Open Sans"/>
          <w:bCs/>
        </w:rPr>
        <w:t>None</w:t>
      </w:r>
      <w:r w:rsidRPr="00640D8A">
        <w:rPr>
          <w:rFonts w:ascii="Open Sans" w:eastAsia="Open Sans" w:hAnsi="Open Sans" w:cs="Open Sans"/>
          <w:bCs/>
        </w:rPr>
        <w:br/>
      </w:r>
    </w:p>
    <w:p w14:paraId="17436CBC" w14:textId="77777777" w:rsidR="00552C47" w:rsidRDefault="00552C47" w:rsidP="00640D8A">
      <w:pPr>
        <w:spacing w:after="0" w:line="240" w:lineRule="auto"/>
        <w:rPr>
          <w:rFonts w:ascii="Open Sans" w:eastAsia="Open Sans" w:hAnsi="Open Sans" w:cs="Open Sans"/>
          <w:b/>
          <w:bCs/>
          <w:u w:val="single"/>
        </w:rPr>
      </w:pPr>
    </w:p>
    <w:p w14:paraId="2B09C05B" w14:textId="5A62B194" w:rsidR="00490C99" w:rsidRDefault="0657C32A" w:rsidP="00640D8A">
      <w:pPr>
        <w:spacing w:after="0" w:line="240" w:lineRule="auto"/>
        <w:rPr>
          <w:rFonts w:ascii="Open Sans" w:eastAsia="Open Sans" w:hAnsi="Open Sans" w:cs="Open Sans"/>
        </w:rPr>
      </w:pPr>
      <w:r w:rsidRPr="68E8B5EC">
        <w:rPr>
          <w:rFonts w:ascii="Open Sans" w:eastAsia="Open Sans" w:hAnsi="Open Sans" w:cs="Open Sans"/>
          <w:b/>
          <w:bCs/>
          <w:u w:val="single"/>
        </w:rPr>
        <w:t>SUPPLEMENTARY REGULATIONS</w:t>
      </w:r>
      <w:r w:rsidRPr="68E8B5EC">
        <w:rPr>
          <w:rFonts w:ascii="Open Sans" w:eastAsia="Open Sans" w:hAnsi="Open Sans" w:cs="Open Sans"/>
        </w:rPr>
        <w:t xml:space="preserve">: </w:t>
      </w:r>
    </w:p>
    <w:p w14:paraId="28B4A3F1" w14:textId="77777777" w:rsidR="00640D8A" w:rsidRDefault="00640D8A" w:rsidP="00640D8A">
      <w:pPr>
        <w:spacing w:after="0" w:line="240" w:lineRule="auto"/>
        <w:rPr>
          <w:rFonts w:ascii="Open Sans" w:eastAsia="Open Sans" w:hAnsi="Open Sans" w:cs="Open Sans"/>
        </w:rPr>
      </w:pPr>
    </w:p>
    <w:p w14:paraId="63196877" w14:textId="77777777" w:rsidR="00490C99" w:rsidRDefault="0657C32A" w:rsidP="00640D8A">
      <w:pPr>
        <w:spacing w:after="0" w:line="240" w:lineRule="auto"/>
        <w:rPr>
          <w:rFonts w:ascii="Open Sans" w:eastAsia="Open Sans" w:hAnsi="Open Sans" w:cs="Open Sans"/>
        </w:rPr>
      </w:pPr>
      <w:r w:rsidRPr="68E8B5EC">
        <w:rPr>
          <w:rFonts w:ascii="Open Sans" w:eastAsia="Open Sans" w:hAnsi="Open Sans" w:cs="Open Sans"/>
        </w:rPr>
        <w:t>This module has supplementary regulations</w:t>
      </w:r>
      <w:r w:rsidR="00640D8A">
        <w:tab/>
      </w:r>
      <w:r w:rsidR="00640D8A">
        <w:tab/>
      </w:r>
      <w:r w:rsidRPr="68E8B5EC">
        <w:rPr>
          <w:rFonts w:ascii="Open Sans" w:eastAsia="Open Sans" w:hAnsi="Open Sans" w:cs="Open Sans"/>
        </w:rPr>
        <w:t xml:space="preserve"> No</w:t>
      </w:r>
    </w:p>
    <w:p w14:paraId="2A98DF1B" w14:textId="77777777" w:rsidR="00640D8A" w:rsidRDefault="00640D8A" w:rsidP="00640D8A">
      <w:pPr>
        <w:tabs>
          <w:tab w:val="left" w:pos="5240"/>
        </w:tabs>
        <w:spacing w:after="0" w:line="240" w:lineRule="auto"/>
        <w:rPr>
          <w:rFonts w:ascii="Open Sans" w:eastAsia="Open Sans" w:hAnsi="Open Sans" w:cs="Open Sans"/>
          <w:b/>
          <w:bCs/>
          <w:u w:val="single"/>
        </w:rPr>
      </w:pPr>
    </w:p>
    <w:p w14:paraId="7834D87D" w14:textId="35020C26" w:rsidR="00490C99" w:rsidRDefault="0657C32A" w:rsidP="00640D8A">
      <w:pPr>
        <w:tabs>
          <w:tab w:val="left" w:pos="5240"/>
        </w:tabs>
        <w:spacing w:after="0" w:line="240" w:lineRule="auto"/>
        <w:rPr>
          <w:rFonts w:ascii="Open Sans" w:eastAsia="Open Sans" w:hAnsi="Open Sans" w:cs="Open Sans"/>
          <w:b/>
          <w:bCs/>
        </w:rPr>
      </w:pPr>
      <w:r w:rsidRPr="68E8B5EC">
        <w:rPr>
          <w:rFonts w:ascii="Open Sans" w:eastAsia="Open Sans" w:hAnsi="Open Sans" w:cs="Open Sans"/>
          <w:b/>
          <w:bCs/>
          <w:u w:val="single"/>
        </w:rPr>
        <w:t xml:space="preserve">MODULE OVERVIEW: </w:t>
      </w:r>
    </w:p>
    <w:p w14:paraId="41C8F396" w14:textId="77777777" w:rsidR="00490C99" w:rsidRDefault="00490C99">
      <w:pPr>
        <w:tabs>
          <w:tab w:val="left" w:pos="5240"/>
        </w:tabs>
        <w:spacing w:after="0" w:line="240" w:lineRule="auto"/>
        <w:rPr>
          <w:rFonts w:ascii="Open Sans" w:eastAsia="Open Sans" w:hAnsi="Open Sans" w:cs="Open Sans"/>
          <w:u w:val="single"/>
        </w:rPr>
      </w:pPr>
    </w:p>
    <w:p w14:paraId="17FB379B" w14:textId="0C789C48" w:rsidR="00490C99" w:rsidRDefault="005D4E7F" w:rsidP="0657C32A">
      <w:pPr>
        <w:spacing w:after="0" w:line="240" w:lineRule="auto"/>
        <w:rPr>
          <w:rFonts w:ascii="Open Sans" w:eastAsia="Open Sans" w:hAnsi="Open Sans" w:cs="Open Sans"/>
          <w:b/>
          <w:bCs/>
          <w:u w:val="single"/>
        </w:rPr>
      </w:pPr>
      <w:r>
        <w:rPr>
          <w:noProof/>
        </w:rPr>
      </w:r>
      <w:r w:rsidR="005D4E7F">
        <w:rPr>
          <w:noProof/>
        </w:rPr>
        <w:pict w14:anchorId="0FA429EF">
          <v:shapetype id="_x0000_t202" coordsize="21600,21600" o:spt="202" path="m,l,21600r21600,l21600,xe">
            <v:stroke joinstyle="miter"/>
            <v:path gradientshapeok="t" o:connecttype="rect"/>
          </v:shapetype>
          <v:shape id="_x0000_s1026" type="#_x0000_t202" alt="" style="position:absolute;margin-left:0;margin-top:0;width:468.7pt;height:67.8pt;z-index:251659264;mso-wrap-style:none;mso-wrap-edited:f;mso-width-percent:0;mso-height-percent:0;mso-position-horizontal-relative:text;mso-position-vertical-relative:text;mso-width-percent:0;mso-height-percent:0;v-text-anchor:top">
            <v:textbox style="mso-fit-shape-to-text:t">
              <w:txbxContent>
                <w:p w14:paraId="27E978E3" w14:textId="10AF2657" w:rsidR="00640D8A" w:rsidRPr="00DC30A3" w:rsidRDefault="00640D8A" w:rsidP="00DC30A3">
                  <w:pPr>
                    <w:spacing w:after="0" w:line="240" w:lineRule="auto"/>
                    <w:rPr>
                      <w:rFonts w:ascii="Open Sans" w:eastAsia="Open Sans" w:hAnsi="Open Sans" w:cs="Open Sans"/>
                      <w:color w:val="000000"/>
                    </w:rPr>
                  </w:pPr>
                  <w:r w:rsidRPr="68E8B5EC">
                    <w:rPr>
                      <w:rFonts w:ascii="Open Sans" w:eastAsia="Open Sans" w:hAnsi="Open Sans" w:cs="Open Sans"/>
                      <w:color w:val="000000"/>
                    </w:rPr>
                    <w:t xml:space="preserve">This module introduces a set of mathematical topics, which include binary number system, logic circuits, linear systems, graph theory, probability and statistics, that are widely studied by those learning </w:t>
                  </w:r>
                  <w:r w:rsidR="003E2601">
                    <w:rPr>
                      <w:rFonts w:ascii="Open Sans" w:eastAsia="Open Sans" w:hAnsi="Open Sans" w:cs="Open Sans"/>
                      <w:color w:val="000000"/>
                    </w:rPr>
                    <w:t>computing</w:t>
                  </w:r>
                  <w:r w:rsidRPr="68E8B5EC">
                    <w:rPr>
                      <w:rFonts w:ascii="Open Sans" w:eastAsia="Open Sans" w:hAnsi="Open Sans" w:cs="Open Sans"/>
                      <w:color w:val="000000"/>
                    </w:rPr>
                    <w:t xml:space="preserve"> sciences. </w:t>
                  </w:r>
                  <w:r w:rsidRPr="68E8B5EC">
                    <w:rPr>
                      <w:rFonts w:ascii="Open Sans" w:eastAsia="Open Sans" w:hAnsi="Open Sans" w:cs="Open Sans"/>
                      <w:color w:val="000000" w:themeColor="text1"/>
                    </w:rPr>
                    <w:t>The module equips students with fundamental mathematical skills which underpin a range of computing disciplines.</w:t>
                  </w:r>
                </w:p>
              </w:txbxContent>
            </v:textbox>
            <w10:wrap type="square"/>
          </v:shape>
        </w:pict>
      </w:r>
      <w:r w:rsidR="0657C32A" w:rsidRPr="68E8B5EC">
        <w:rPr>
          <w:rFonts w:ascii="Open Sans" w:eastAsia="Open Sans" w:hAnsi="Open Sans" w:cs="Open Sans"/>
          <w:b/>
          <w:bCs/>
          <w:u w:val="single"/>
        </w:rPr>
        <w:t>INDICATIVE CONTENT:</w:t>
      </w:r>
    </w:p>
    <w:p w14:paraId="0D0B940D" w14:textId="77777777" w:rsidR="00490C99" w:rsidRDefault="00490C99">
      <w:pPr>
        <w:spacing w:after="0" w:line="240" w:lineRule="auto"/>
        <w:rPr>
          <w:rFonts w:ascii="Open Sans" w:eastAsia="Open Sans" w:hAnsi="Open Sans" w:cs="Open Sans"/>
        </w:rPr>
      </w:pPr>
    </w:p>
    <w:p w14:paraId="4E01053C" w14:textId="77D07A7F" w:rsidR="00640D8A" w:rsidRDefault="005D4E7F" w:rsidP="00640D8A">
      <w:pPr>
        <w:spacing w:after="0" w:line="240" w:lineRule="auto"/>
        <w:rPr>
          <w:rFonts w:ascii="Open Sans" w:eastAsia="Open Sans" w:hAnsi="Open Sans" w:cs="Open Sans"/>
        </w:rPr>
      </w:pPr>
      <w:r>
        <w:rPr>
          <w:noProof/>
        </w:rPr>
      </w:r>
      <w:r w:rsidR="005D4E7F">
        <w:rPr>
          <w:noProof/>
        </w:rPr>
        <w:pict w14:anchorId="675F4CFF">
          <v:shape id="_x0000_s1028" type="#_x0000_t202" alt="" style="position:absolute;margin-left:0;margin-top:0;width:285.05pt;height:217.6pt;z-index:251661312;mso-wrap-style:none;mso-wrap-edited:f;mso-width-percent:0;mso-height-percent:0;mso-position-horizontal-relative:text;mso-position-vertical-relative:text;mso-width-percent:0;mso-height-percent:0;v-text-anchor:top">
            <v:textbox style="mso-fit-shape-to-text:t">
              <w:txbxContent>
                <w:p w14:paraId="4E19D0E4"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Number Systems</w:t>
                  </w:r>
                </w:p>
                <w:p w14:paraId="4F6F9724"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Computer Code</w:t>
                  </w:r>
                </w:p>
                <w:p w14:paraId="07061187"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Computer Arithmetic</w:t>
                  </w:r>
                </w:p>
                <w:p w14:paraId="0EDB2C88"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Logic and Truth Tables</w:t>
                  </w:r>
                </w:p>
                <w:p w14:paraId="094811A3"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Algorithms, Flowcharts, and Pseudocode</w:t>
                  </w:r>
                </w:p>
                <w:p w14:paraId="2CD93E7B"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Sets and Relations</w:t>
                  </w:r>
                </w:p>
                <w:p w14:paraId="253ECB3A"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Boolean Algebra and Logic Gates</w:t>
                  </w:r>
                </w:p>
                <w:p w14:paraId="7507420A"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Logic Circuits</w:t>
                  </w:r>
                </w:p>
                <w:p w14:paraId="327D6EE6"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Vectors and Matrices</w:t>
                  </w:r>
                </w:p>
                <w:p w14:paraId="11142B60"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Linear Equations</w:t>
                  </w:r>
                </w:p>
                <w:p w14:paraId="4DD0AFBB" w14:textId="71F89C4E" w:rsidR="00640D8A" w:rsidRPr="00AF0826" w:rsidRDefault="005D4E7F" w:rsidP="00AF0826">
                  <w:pPr>
                    <w:pStyle w:val="ListParagraph"/>
                    <w:numPr>
                      <w:ilvl w:val="0"/>
                      <w:numId w:val="2"/>
                    </w:numPr>
                    <w:suppressAutoHyphens w:val="0"/>
                    <w:spacing w:after="0" w:line="240" w:lineRule="auto"/>
                    <w:rPr>
                      <w:rFonts w:ascii="Open Sans" w:eastAsia="Times New Roman" w:hAnsi="Open Sans" w:cs="Open Sans"/>
                      <w:lang w:val="en-GB" w:eastAsia="zh-CN"/>
                      <w:rPrChange w:id="1" w:author="Mu Mu" w:date="2022-01-31T09:16:00Z">
                        <w:rPr/>
                      </w:rPrChange>
                    </w:rPr>
                    <w:pPrChange w:id="2" w:author="Mu Mu" w:date="2022-01-31T09:15:00Z">
                      <w:pPr>
                        <w:numPr>
                          <w:numId w:val="2"/>
                        </w:numPr>
                        <w:tabs>
                          <w:tab w:val="num" w:pos="0"/>
                        </w:tabs>
                        <w:spacing w:after="0" w:line="240" w:lineRule="auto"/>
                        <w:ind w:left="720" w:hanging="360"/>
                      </w:pPr>
                    </w:pPrChange>
                  </w:pPr>
                  <w:ins w:id="3" w:author="Mu Mu" w:date="2022-01-31T09:15:00Z">
                    <w:r w:rsidRPr="00AF0826">
                      <w:rPr>
                        <w:rFonts w:ascii="Open Sans" w:eastAsia="Times New Roman" w:hAnsi="Open Sans" w:cs="Open Sans"/>
                        <w:color w:val="000000"/>
                        <w:shd w:val="clear" w:color="auto" w:fill="FFFFFF"/>
                        <w:lang w:val="en-GB" w:eastAsia="zh-CN"/>
                        <w:rPrChange w:id="4" w:author="Mu Mu" w:date="2022-01-31T09:16:00Z">
                          <w:rPr>
                            <w:rFonts w:ascii="Calibri" w:eastAsia="Times New Roman" w:hAnsi="Calibri" w:cs="Calibri"/>
                            <w:color w:val="000000"/>
                            <w:sz w:val="24"/>
                            <w:szCs w:val="24"/>
                            <w:shd w:val="clear" w:color="auto" w:fill="FFFFFF"/>
                            <w:lang w:val="en-GB" w:eastAsia="zh-CN"/>
                          </w:rPr>
                        </w:rPrChange>
                      </w:rPr>
                      <w:t>Combinatorial Analysis</w:t>
                    </w:r>
                  </w:ins>
                  <w:del w:id="5" w:author="Mu Mu" w:date="2022-01-31T09:15:00Z">
                    <w:r w:rsidR="00640D8A" w:rsidRPr="00AF0826" w:rsidDel="005D4E7F">
                      <w:rPr>
                        <w:rFonts w:ascii="Open Sans" w:eastAsia="Open Sans" w:hAnsi="Open Sans" w:cs="Open Sans"/>
                        <w:color w:val="000000"/>
                        <w:rPrChange w:id="6" w:author="Mu Mu" w:date="2022-01-31T09:16:00Z">
                          <w:rPr/>
                        </w:rPrChange>
                      </w:rPr>
                      <w:delText>Conspiratorial Analysis</w:delText>
                    </w:r>
                  </w:del>
                </w:p>
                <w:p w14:paraId="59F27911"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Probability</w:t>
                  </w:r>
                </w:p>
                <w:p w14:paraId="461B5CBD" w14:textId="77777777" w:rsidR="00640D8A" w:rsidRDefault="00640D8A" w:rsidP="68E8B5EC">
                  <w:pPr>
                    <w:numPr>
                      <w:ilvl w:val="0"/>
                      <w:numId w:val="2"/>
                    </w:numPr>
                    <w:spacing w:after="0" w:line="240" w:lineRule="auto"/>
                    <w:rPr>
                      <w:rFonts w:ascii="Open Sans" w:eastAsia="Open Sans" w:hAnsi="Open Sans" w:cs="Open Sans"/>
                    </w:rPr>
                  </w:pPr>
                  <w:r w:rsidRPr="68E8B5EC">
                    <w:rPr>
                      <w:rFonts w:ascii="Open Sans" w:eastAsia="Open Sans" w:hAnsi="Open Sans" w:cs="Open Sans"/>
                      <w:color w:val="000000"/>
                    </w:rPr>
                    <w:t>Statistics and Random Variables</w:t>
                  </w:r>
                </w:p>
                <w:p w14:paraId="22C19727" w14:textId="77777777" w:rsidR="00640D8A" w:rsidRPr="0029545D" w:rsidRDefault="00640D8A" w:rsidP="0029545D">
                  <w:pPr>
                    <w:numPr>
                      <w:ilvl w:val="0"/>
                      <w:numId w:val="2"/>
                    </w:numPr>
                    <w:spacing w:after="0" w:line="240" w:lineRule="auto"/>
                    <w:rPr>
                      <w:rFonts w:ascii="Open Sans" w:eastAsia="Open Sans" w:hAnsi="Open Sans" w:cs="Open Sans"/>
                      <w:color w:val="000000"/>
                    </w:rPr>
                  </w:pPr>
                  <w:r w:rsidRPr="68E8B5EC">
                    <w:rPr>
                      <w:rFonts w:ascii="Open Sans" w:eastAsia="Open Sans" w:hAnsi="Open Sans" w:cs="Open Sans"/>
                      <w:color w:val="000000"/>
                    </w:rPr>
                    <w:t>Graph Theory</w:t>
                  </w:r>
                </w:p>
              </w:txbxContent>
            </v:textbox>
            <w10:wrap type="square"/>
          </v:shape>
        </w:pict>
      </w:r>
    </w:p>
    <w:p w14:paraId="68F2789A" w14:textId="77777777" w:rsidR="00640D8A" w:rsidRDefault="00640D8A" w:rsidP="00640D8A">
      <w:pPr>
        <w:spacing w:after="0" w:line="240" w:lineRule="auto"/>
        <w:rPr>
          <w:rFonts w:ascii="Open Sans" w:eastAsia="Open Sans" w:hAnsi="Open Sans" w:cs="Open Sans"/>
        </w:rPr>
      </w:pPr>
    </w:p>
    <w:p w14:paraId="0E27B00A" w14:textId="77777777" w:rsidR="00490C99" w:rsidRDefault="00490C99" w:rsidP="68E8B5EC">
      <w:pPr>
        <w:spacing w:after="0" w:line="240" w:lineRule="auto"/>
        <w:ind w:left="720"/>
        <w:rPr>
          <w:rFonts w:ascii="Open Sans" w:eastAsia="Open Sans" w:hAnsi="Open Sans" w:cs="Open Sans"/>
        </w:rPr>
      </w:pPr>
    </w:p>
    <w:p w14:paraId="34A9D915" w14:textId="77777777" w:rsidR="00640D8A" w:rsidRDefault="00640D8A">
      <w:pPr>
        <w:tabs>
          <w:tab w:val="left" w:pos="5240"/>
        </w:tabs>
        <w:spacing w:after="0" w:line="240" w:lineRule="auto"/>
        <w:rPr>
          <w:rFonts w:ascii="Open Sans" w:eastAsia="Open Sans" w:hAnsi="Open Sans" w:cs="Open Sans"/>
          <w:b/>
          <w:bCs/>
          <w:u w:val="single"/>
        </w:rPr>
      </w:pPr>
    </w:p>
    <w:p w14:paraId="7167DEA8" w14:textId="77777777" w:rsidR="00640D8A" w:rsidRDefault="00640D8A">
      <w:pPr>
        <w:tabs>
          <w:tab w:val="left" w:pos="5240"/>
        </w:tabs>
        <w:spacing w:after="0" w:line="240" w:lineRule="auto"/>
        <w:rPr>
          <w:rFonts w:ascii="Open Sans" w:eastAsia="Open Sans" w:hAnsi="Open Sans" w:cs="Open Sans"/>
          <w:b/>
          <w:bCs/>
          <w:u w:val="single"/>
        </w:rPr>
      </w:pPr>
    </w:p>
    <w:p w14:paraId="7C550AB7" w14:textId="77777777" w:rsidR="00640D8A" w:rsidRDefault="00640D8A">
      <w:pPr>
        <w:tabs>
          <w:tab w:val="left" w:pos="5240"/>
        </w:tabs>
        <w:spacing w:after="0" w:line="240" w:lineRule="auto"/>
        <w:rPr>
          <w:rFonts w:ascii="Open Sans" w:eastAsia="Open Sans" w:hAnsi="Open Sans" w:cs="Open Sans"/>
          <w:b/>
          <w:bCs/>
          <w:u w:val="single"/>
        </w:rPr>
      </w:pPr>
    </w:p>
    <w:p w14:paraId="559AC62E" w14:textId="77777777" w:rsidR="00640D8A" w:rsidRDefault="00640D8A">
      <w:pPr>
        <w:tabs>
          <w:tab w:val="left" w:pos="5240"/>
        </w:tabs>
        <w:spacing w:after="0" w:line="240" w:lineRule="auto"/>
        <w:rPr>
          <w:rFonts w:ascii="Open Sans" w:eastAsia="Open Sans" w:hAnsi="Open Sans" w:cs="Open Sans"/>
          <w:b/>
          <w:bCs/>
          <w:u w:val="single"/>
        </w:rPr>
      </w:pPr>
    </w:p>
    <w:p w14:paraId="1615794D" w14:textId="77777777" w:rsidR="00640D8A" w:rsidRDefault="00640D8A">
      <w:pPr>
        <w:tabs>
          <w:tab w:val="left" w:pos="5240"/>
        </w:tabs>
        <w:spacing w:after="0" w:line="240" w:lineRule="auto"/>
        <w:rPr>
          <w:rFonts w:ascii="Open Sans" w:eastAsia="Open Sans" w:hAnsi="Open Sans" w:cs="Open Sans"/>
          <w:b/>
          <w:bCs/>
          <w:u w:val="single"/>
        </w:rPr>
      </w:pPr>
    </w:p>
    <w:p w14:paraId="04731438" w14:textId="77777777" w:rsidR="00640D8A" w:rsidRDefault="00640D8A">
      <w:pPr>
        <w:tabs>
          <w:tab w:val="left" w:pos="5240"/>
        </w:tabs>
        <w:spacing w:after="0" w:line="240" w:lineRule="auto"/>
        <w:rPr>
          <w:rFonts w:ascii="Open Sans" w:eastAsia="Open Sans" w:hAnsi="Open Sans" w:cs="Open Sans"/>
          <w:b/>
          <w:bCs/>
          <w:u w:val="single"/>
        </w:rPr>
      </w:pPr>
    </w:p>
    <w:p w14:paraId="751BE4EA" w14:textId="77777777" w:rsidR="00640D8A" w:rsidRDefault="00640D8A">
      <w:pPr>
        <w:tabs>
          <w:tab w:val="left" w:pos="5240"/>
        </w:tabs>
        <w:spacing w:after="0" w:line="240" w:lineRule="auto"/>
        <w:rPr>
          <w:rFonts w:ascii="Open Sans" w:eastAsia="Open Sans" w:hAnsi="Open Sans" w:cs="Open Sans"/>
          <w:b/>
          <w:bCs/>
          <w:u w:val="single"/>
        </w:rPr>
      </w:pPr>
    </w:p>
    <w:p w14:paraId="407CA621" w14:textId="77777777" w:rsidR="00640D8A" w:rsidRDefault="00640D8A">
      <w:pPr>
        <w:tabs>
          <w:tab w:val="left" w:pos="5240"/>
        </w:tabs>
        <w:spacing w:after="0" w:line="240" w:lineRule="auto"/>
        <w:rPr>
          <w:rFonts w:ascii="Open Sans" w:eastAsia="Open Sans" w:hAnsi="Open Sans" w:cs="Open Sans"/>
          <w:b/>
          <w:bCs/>
          <w:u w:val="single"/>
        </w:rPr>
      </w:pPr>
    </w:p>
    <w:p w14:paraId="1984B0EB" w14:textId="77777777" w:rsidR="00640D8A" w:rsidRDefault="00640D8A">
      <w:pPr>
        <w:tabs>
          <w:tab w:val="left" w:pos="5240"/>
        </w:tabs>
        <w:spacing w:after="0" w:line="240" w:lineRule="auto"/>
        <w:rPr>
          <w:rFonts w:ascii="Open Sans" w:eastAsia="Open Sans" w:hAnsi="Open Sans" w:cs="Open Sans"/>
          <w:b/>
          <w:bCs/>
          <w:u w:val="single"/>
        </w:rPr>
      </w:pPr>
    </w:p>
    <w:p w14:paraId="6BC236B6" w14:textId="77777777" w:rsidR="00640D8A" w:rsidRDefault="00640D8A">
      <w:pPr>
        <w:tabs>
          <w:tab w:val="left" w:pos="5240"/>
        </w:tabs>
        <w:spacing w:after="0" w:line="240" w:lineRule="auto"/>
        <w:rPr>
          <w:rFonts w:ascii="Open Sans" w:eastAsia="Open Sans" w:hAnsi="Open Sans" w:cs="Open Sans"/>
          <w:b/>
          <w:bCs/>
          <w:u w:val="single"/>
        </w:rPr>
      </w:pPr>
    </w:p>
    <w:p w14:paraId="3859A80E" w14:textId="77777777" w:rsidR="00640D8A" w:rsidRDefault="00640D8A">
      <w:pPr>
        <w:tabs>
          <w:tab w:val="left" w:pos="5240"/>
        </w:tabs>
        <w:spacing w:after="0" w:line="240" w:lineRule="auto"/>
        <w:rPr>
          <w:rFonts w:ascii="Open Sans" w:eastAsia="Open Sans" w:hAnsi="Open Sans" w:cs="Open Sans"/>
          <w:b/>
          <w:bCs/>
          <w:u w:val="single"/>
        </w:rPr>
      </w:pPr>
    </w:p>
    <w:p w14:paraId="6CFA5EA8" w14:textId="77777777" w:rsidR="00640D8A" w:rsidRDefault="00640D8A">
      <w:pPr>
        <w:tabs>
          <w:tab w:val="left" w:pos="5240"/>
        </w:tabs>
        <w:spacing w:after="0" w:line="240" w:lineRule="auto"/>
        <w:rPr>
          <w:rFonts w:ascii="Open Sans" w:eastAsia="Open Sans" w:hAnsi="Open Sans" w:cs="Open Sans"/>
          <w:b/>
          <w:bCs/>
          <w:u w:val="single"/>
        </w:rPr>
      </w:pPr>
    </w:p>
    <w:p w14:paraId="2C9ED657" w14:textId="77777777" w:rsidR="00640D8A" w:rsidRDefault="00640D8A">
      <w:pPr>
        <w:tabs>
          <w:tab w:val="left" w:pos="5240"/>
        </w:tabs>
        <w:spacing w:after="0" w:line="240" w:lineRule="auto"/>
        <w:rPr>
          <w:rFonts w:ascii="Open Sans" w:eastAsia="Open Sans" w:hAnsi="Open Sans" w:cs="Open Sans"/>
          <w:b/>
          <w:bCs/>
          <w:u w:val="single"/>
        </w:rPr>
      </w:pPr>
    </w:p>
    <w:p w14:paraId="60061E4C" w14:textId="413C0BFA" w:rsidR="00490C99" w:rsidRDefault="0657C32A" w:rsidP="00640D8A">
      <w:pPr>
        <w:tabs>
          <w:tab w:val="left" w:pos="5240"/>
        </w:tabs>
        <w:spacing w:after="0" w:line="240" w:lineRule="auto"/>
        <w:rPr>
          <w:rFonts w:ascii="Open Sans" w:eastAsia="Open Sans" w:hAnsi="Open Sans" w:cs="Open Sans"/>
        </w:rPr>
      </w:pPr>
      <w:r w:rsidRPr="68E8B5EC">
        <w:rPr>
          <w:rFonts w:ascii="Open Sans" w:eastAsia="Open Sans" w:hAnsi="Open Sans" w:cs="Open Sans"/>
          <w:b/>
          <w:bCs/>
          <w:u w:val="single"/>
        </w:rPr>
        <w:t>LEARNING OUTCOMES:</w:t>
      </w:r>
    </w:p>
    <w:p w14:paraId="44EAFD9C" w14:textId="77777777" w:rsidR="00490C99" w:rsidRDefault="00490C99">
      <w:pPr>
        <w:spacing w:after="0" w:line="240" w:lineRule="auto"/>
        <w:jc w:val="both"/>
        <w:rPr>
          <w:rFonts w:ascii="Open Sans" w:eastAsia="Open Sans" w:hAnsi="Open Sans" w:cs="Open Sans"/>
        </w:rPr>
      </w:pPr>
    </w:p>
    <w:tbl>
      <w:tblPr>
        <w:tblW w:w="9054" w:type="dxa"/>
        <w:tblInd w:w="206" w:type="dxa"/>
        <w:tblLayout w:type="fixed"/>
        <w:tblLook w:val="0000" w:firstRow="0" w:lastRow="0" w:firstColumn="0" w:lastColumn="0" w:noHBand="0" w:noVBand="0"/>
      </w:tblPr>
      <w:tblGrid>
        <w:gridCol w:w="9054"/>
      </w:tblGrid>
      <w:tr w:rsidR="00490C99" w14:paraId="4FDB5A6A" w14:textId="77777777" w:rsidTr="68E8B5EC">
        <w:trPr>
          <w:trHeight w:val="1"/>
        </w:trPr>
        <w:tc>
          <w:tcPr>
            <w:tcW w:w="905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99CCFF"/>
            <w:vAlign w:val="center"/>
          </w:tcPr>
          <w:p w14:paraId="64DDCC11" w14:textId="64919CDF" w:rsidR="00490C99" w:rsidRDefault="0657C32A" w:rsidP="0657C32A">
            <w:pPr>
              <w:widowControl w:val="0"/>
              <w:spacing w:before="100" w:after="100" w:line="240" w:lineRule="auto"/>
              <w:rPr>
                <w:rFonts w:ascii="Open Sans" w:eastAsia="Open Sans" w:hAnsi="Open Sans" w:cs="Open Sans"/>
              </w:rPr>
            </w:pPr>
            <w:r w:rsidRPr="68E8B5EC">
              <w:rPr>
                <w:rFonts w:ascii="Open Sans" w:eastAsia="Open Sans" w:hAnsi="Open Sans" w:cs="Open Sans"/>
                <w:b/>
                <w:bCs/>
              </w:rPr>
              <w:t>Module Learning Outcomes</w:t>
            </w:r>
          </w:p>
        </w:tc>
      </w:tr>
      <w:tr w:rsidR="00490C99" w14:paraId="31676506" w14:textId="77777777" w:rsidTr="68E8B5EC">
        <w:trPr>
          <w:trHeight w:val="1"/>
        </w:trPr>
        <w:tc>
          <w:tcPr>
            <w:tcW w:w="905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99CCFF"/>
            <w:vAlign w:val="center"/>
          </w:tcPr>
          <w:p w14:paraId="64B5C051" w14:textId="71D62CEC" w:rsidR="00490C99" w:rsidRDefault="0657C32A">
            <w:pPr>
              <w:widowControl w:val="0"/>
              <w:spacing w:after="0" w:line="240" w:lineRule="auto"/>
              <w:jc w:val="both"/>
              <w:rPr>
                <w:rFonts w:ascii="Open Sans" w:eastAsia="Open Sans" w:hAnsi="Open Sans" w:cs="Open Sans"/>
                <w:b/>
                <w:bCs/>
              </w:rPr>
            </w:pPr>
            <w:r w:rsidRPr="68E8B5EC">
              <w:rPr>
                <w:rFonts w:ascii="Open Sans" w:eastAsia="Open Sans" w:hAnsi="Open Sans" w:cs="Open Sans"/>
                <w:b/>
                <w:bCs/>
              </w:rPr>
              <w:t>On successful completion of the module, with detailed guidance, students will be able to:</w:t>
            </w:r>
          </w:p>
        </w:tc>
      </w:tr>
      <w:tr w:rsidR="00490C99" w14:paraId="0B519D65" w14:textId="77777777" w:rsidTr="68E8B5EC">
        <w:tc>
          <w:tcPr>
            <w:tcW w:w="905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CF44CB1" w14:textId="77777777" w:rsidR="00490C99" w:rsidRDefault="0657C32A" w:rsidP="0657C32A">
            <w:pPr>
              <w:widowControl w:val="0"/>
              <w:spacing w:after="0" w:line="240" w:lineRule="auto"/>
              <w:rPr>
                <w:rFonts w:ascii="Open Sans" w:eastAsia="Open Sans" w:hAnsi="Open Sans" w:cs="Open Sans"/>
                <w:b/>
                <w:bCs/>
              </w:rPr>
            </w:pPr>
            <w:r w:rsidRPr="68E8B5EC">
              <w:rPr>
                <w:rFonts w:ascii="Open Sans" w:eastAsia="Open Sans" w:hAnsi="Open Sans" w:cs="Open Sans"/>
                <w:b/>
                <w:bCs/>
              </w:rPr>
              <w:t>Subject-Specific Knowledge, Understanding &amp; Application</w:t>
            </w:r>
          </w:p>
        </w:tc>
      </w:tr>
      <w:tr w:rsidR="00490C99" w14:paraId="4946952E" w14:textId="77777777" w:rsidTr="68E8B5EC">
        <w:tc>
          <w:tcPr>
            <w:tcW w:w="905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2E9AC58" w14:textId="42FD0B0B" w:rsidR="00490C99" w:rsidRPr="00640D8A" w:rsidRDefault="480AB905" w:rsidP="68E8B5EC">
            <w:pPr>
              <w:widowControl w:val="0"/>
              <w:numPr>
                <w:ilvl w:val="0"/>
                <w:numId w:val="7"/>
              </w:numPr>
              <w:spacing w:after="0" w:line="240" w:lineRule="auto"/>
              <w:rPr>
                <w:rFonts w:ascii="Open Sans" w:eastAsia="Open Sans" w:hAnsi="Open Sans" w:cs="Open Sans"/>
                <w:color w:val="000000" w:themeColor="text1"/>
              </w:rPr>
            </w:pPr>
            <w:proofErr w:type="spellStart"/>
            <w:r w:rsidRPr="00640D8A">
              <w:rPr>
                <w:rFonts w:ascii="Open Sans" w:eastAsia="Open Sans" w:hAnsi="Open Sans" w:cs="Open Sans"/>
              </w:rPr>
              <w:t>Recognise</w:t>
            </w:r>
            <w:proofErr w:type="spellEnd"/>
            <w:r w:rsidR="37DE40CB" w:rsidRPr="00640D8A">
              <w:rPr>
                <w:rFonts w:ascii="Open Sans" w:eastAsia="Open Sans" w:hAnsi="Open Sans" w:cs="Open Sans"/>
              </w:rPr>
              <w:t xml:space="preserve"> and</w:t>
            </w:r>
            <w:r w:rsidR="28727DF2" w:rsidRPr="00640D8A">
              <w:rPr>
                <w:rFonts w:ascii="Open Sans" w:eastAsia="Open Sans" w:hAnsi="Open Sans" w:cs="Open Sans"/>
              </w:rPr>
              <w:t xml:space="preserve"> </w:t>
            </w:r>
            <w:r w:rsidRPr="00640D8A">
              <w:rPr>
                <w:rFonts w:ascii="Open Sans" w:eastAsia="Open Sans" w:hAnsi="Open Sans" w:cs="Open Sans"/>
              </w:rPr>
              <w:t>explain</w:t>
            </w:r>
            <w:r w:rsidR="7CFA2BE8" w:rsidRPr="00640D8A">
              <w:rPr>
                <w:rFonts w:ascii="Open Sans" w:eastAsia="Open Sans" w:hAnsi="Open Sans" w:cs="Open Sans"/>
              </w:rPr>
              <w:t xml:space="preserve"> mathematical concepts and techniques </w:t>
            </w:r>
            <w:r w:rsidR="5F5639A7" w:rsidRPr="00640D8A">
              <w:rPr>
                <w:rFonts w:ascii="Open Sans" w:eastAsia="Open Sans" w:hAnsi="Open Sans" w:cs="Open Sans"/>
              </w:rPr>
              <w:t>used in</w:t>
            </w:r>
            <w:r w:rsidR="6F417286" w:rsidRPr="00640D8A">
              <w:rPr>
                <w:rFonts w:ascii="Open Sans" w:eastAsia="Open Sans" w:hAnsi="Open Sans" w:cs="Open Sans"/>
              </w:rPr>
              <w:t xml:space="preserve"> computer</w:t>
            </w:r>
            <w:r w:rsidR="7CFA2BE8" w:rsidRPr="00640D8A">
              <w:rPr>
                <w:rFonts w:ascii="Open Sans" w:eastAsia="Open Sans" w:hAnsi="Open Sans" w:cs="Open Sans"/>
              </w:rPr>
              <w:t xml:space="preserve"> science.</w:t>
            </w:r>
          </w:p>
        </w:tc>
      </w:tr>
      <w:tr w:rsidR="00490C99" w14:paraId="5CB6F796" w14:textId="77777777" w:rsidTr="68E8B5EC">
        <w:tc>
          <w:tcPr>
            <w:tcW w:w="905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7D3FF34" w14:textId="76B41B31" w:rsidR="00490C99" w:rsidRPr="00640D8A" w:rsidRDefault="34C6FF4E" w:rsidP="68E8B5EC">
            <w:pPr>
              <w:pStyle w:val="ListParagraph"/>
              <w:widowControl w:val="0"/>
              <w:numPr>
                <w:ilvl w:val="0"/>
                <w:numId w:val="7"/>
              </w:numPr>
              <w:spacing w:after="0" w:line="240" w:lineRule="auto"/>
              <w:rPr>
                <w:rFonts w:ascii="Open Sans" w:eastAsia="Open Sans" w:hAnsi="Open Sans" w:cs="Open Sans"/>
                <w:color w:val="000000" w:themeColor="text1"/>
              </w:rPr>
            </w:pPr>
            <w:r w:rsidRPr="00640D8A">
              <w:rPr>
                <w:rFonts w:ascii="Open Sans" w:eastAsia="Open Sans" w:hAnsi="Open Sans" w:cs="Open Sans"/>
              </w:rPr>
              <w:t>I</w:t>
            </w:r>
            <w:r w:rsidR="4EF463AE" w:rsidRPr="00640D8A">
              <w:rPr>
                <w:rFonts w:ascii="Open Sans" w:eastAsia="Open Sans" w:hAnsi="Open Sans" w:cs="Open Sans"/>
              </w:rPr>
              <w:t xml:space="preserve">nterpret </w:t>
            </w:r>
            <w:r w:rsidR="7CFA2BE8" w:rsidRPr="00640D8A">
              <w:rPr>
                <w:rFonts w:ascii="Open Sans" w:eastAsia="Open Sans" w:hAnsi="Open Sans" w:cs="Open Sans"/>
              </w:rPr>
              <w:t>information relevant to problem space.</w:t>
            </w:r>
          </w:p>
        </w:tc>
      </w:tr>
      <w:tr w:rsidR="00490C99" w14:paraId="199FD5E4" w14:textId="77777777" w:rsidTr="68E8B5EC">
        <w:tc>
          <w:tcPr>
            <w:tcW w:w="905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CEAD39D" w14:textId="106E93E4" w:rsidR="00490C99" w:rsidRPr="00640D8A" w:rsidRDefault="491B0A3D" w:rsidP="68E8B5EC">
            <w:pPr>
              <w:pStyle w:val="ListParagraph"/>
              <w:widowControl w:val="0"/>
              <w:numPr>
                <w:ilvl w:val="0"/>
                <w:numId w:val="7"/>
              </w:numPr>
              <w:spacing w:after="0" w:line="240" w:lineRule="auto"/>
              <w:rPr>
                <w:rFonts w:ascii="Open Sans" w:eastAsia="Open Sans" w:hAnsi="Open Sans" w:cs="Open Sans"/>
                <w:color w:val="000000" w:themeColor="text1"/>
              </w:rPr>
            </w:pPr>
            <w:r w:rsidRPr="00640D8A">
              <w:rPr>
                <w:rFonts w:ascii="Open Sans" w:eastAsia="Open Sans" w:hAnsi="Open Sans" w:cs="Open Sans"/>
              </w:rPr>
              <w:t>Ap</w:t>
            </w:r>
            <w:r w:rsidR="23EE97A5" w:rsidRPr="00640D8A">
              <w:rPr>
                <w:rFonts w:ascii="Open Sans" w:eastAsia="Open Sans" w:hAnsi="Open Sans" w:cs="Open Sans"/>
              </w:rPr>
              <w:t xml:space="preserve">ply </w:t>
            </w:r>
            <w:r w:rsidRPr="00640D8A">
              <w:rPr>
                <w:rFonts w:ascii="Open Sans" w:eastAsia="Open Sans" w:hAnsi="Open Sans" w:cs="Open Sans"/>
              </w:rPr>
              <w:t>mathematical methods to well-defined problems.</w:t>
            </w:r>
          </w:p>
        </w:tc>
      </w:tr>
    </w:tbl>
    <w:p w14:paraId="32ED5676" w14:textId="77777777" w:rsidR="00640D8A" w:rsidRDefault="00640D8A">
      <w:r>
        <w:br w:type="page"/>
      </w:r>
    </w:p>
    <w:tbl>
      <w:tblPr>
        <w:tblW w:w="9054" w:type="dxa"/>
        <w:tblInd w:w="206" w:type="dxa"/>
        <w:tblLayout w:type="fixed"/>
        <w:tblLook w:val="0000" w:firstRow="0" w:lastRow="0" w:firstColumn="0" w:lastColumn="0" w:noHBand="0" w:noVBand="0"/>
      </w:tblPr>
      <w:tblGrid>
        <w:gridCol w:w="9054"/>
      </w:tblGrid>
      <w:tr w:rsidR="00490C99" w14:paraId="040D1DF6" w14:textId="77777777" w:rsidTr="001C28E9">
        <w:tc>
          <w:tcPr>
            <w:tcW w:w="905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AAC26A0" w14:textId="37A43E0D" w:rsidR="598F1171" w:rsidRDefault="598F1171" w:rsidP="0657C32A">
            <w:pPr>
              <w:spacing w:after="0" w:line="240" w:lineRule="auto"/>
              <w:rPr>
                <w:rFonts w:ascii="Open Sans" w:eastAsia="Open Sans" w:hAnsi="Open Sans" w:cs="Open Sans"/>
                <w:b/>
                <w:bCs/>
              </w:rPr>
            </w:pPr>
            <w:r w:rsidRPr="68E8B5EC">
              <w:rPr>
                <w:rFonts w:ascii="Open Sans" w:eastAsia="Open Sans" w:hAnsi="Open Sans" w:cs="Open Sans"/>
                <w:b/>
                <w:bCs/>
              </w:rPr>
              <w:lastRenderedPageBreak/>
              <w:t>Employability &amp; Changemaker Skills</w:t>
            </w:r>
          </w:p>
        </w:tc>
      </w:tr>
      <w:tr w:rsidR="00490C99" w14:paraId="41AC891D" w14:textId="77777777" w:rsidTr="68E8B5EC">
        <w:tc>
          <w:tcPr>
            <w:tcW w:w="9054" w:type="dxa"/>
            <w:tcBorders>
              <w:left w:val="single" w:sz="2" w:space="0" w:color="000000" w:themeColor="text1"/>
              <w:bottom w:val="single" w:sz="2" w:space="0" w:color="000000" w:themeColor="text1"/>
              <w:right w:val="single" w:sz="2" w:space="0" w:color="000000" w:themeColor="text1"/>
            </w:tcBorders>
            <w:shd w:val="clear" w:color="auto" w:fill="auto"/>
            <w:vAlign w:val="center"/>
          </w:tcPr>
          <w:p w14:paraId="5E1E0F7B" w14:textId="04893937" w:rsidR="598F1171" w:rsidRDefault="598F1171" w:rsidP="68E8B5EC">
            <w:pPr>
              <w:pStyle w:val="ListParagraph"/>
              <w:numPr>
                <w:ilvl w:val="0"/>
                <w:numId w:val="7"/>
              </w:numPr>
              <w:spacing w:after="0" w:line="240" w:lineRule="auto"/>
              <w:rPr>
                <w:rFonts w:ascii="Open Sans" w:eastAsia="Open Sans" w:hAnsi="Open Sans" w:cs="Open Sans"/>
                <w:color w:val="000000" w:themeColor="text1"/>
              </w:rPr>
            </w:pPr>
            <w:r w:rsidRPr="68E8B5EC">
              <w:rPr>
                <w:rFonts w:ascii="Open Sans" w:eastAsia="Open Sans" w:hAnsi="Open Sans" w:cs="Open Sans"/>
              </w:rPr>
              <w:t>Identify and solve problems using problem-solving strategies within a given context.</w:t>
            </w:r>
          </w:p>
        </w:tc>
      </w:tr>
      <w:tr w:rsidR="598F1171" w14:paraId="5B796934" w14:textId="77777777" w:rsidTr="68E8B5EC">
        <w:tc>
          <w:tcPr>
            <w:tcW w:w="9054" w:type="dxa"/>
            <w:tcBorders>
              <w:left w:val="single" w:sz="2" w:space="0" w:color="000000" w:themeColor="text1"/>
              <w:bottom w:val="single" w:sz="2" w:space="0" w:color="000000" w:themeColor="text1"/>
              <w:right w:val="single" w:sz="2" w:space="0" w:color="000000" w:themeColor="text1"/>
            </w:tcBorders>
            <w:shd w:val="clear" w:color="auto" w:fill="auto"/>
            <w:vAlign w:val="center"/>
          </w:tcPr>
          <w:p w14:paraId="3282011D" w14:textId="2D19737B" w:rsidR="598F1171" w:rsidRDefault="598F1171" w:rsidP="68E8B5EC">
            <w:pPr>
              <w:pStyle w:val="ListParagraph"/>
              <w:numPr>
                <w:ilvl w:val="0"/>
                <w:numId w:val="7"/>
              </w:numPr>
              <w:spacing w:after="0" w:line="240" w:lineRule="auto"/>
              <w:rPr>
                <w:rFonts w:ascii="Open Sans" w:eastAsia="Open Sans" w:hAnsi="Open Sans" w:cs="Open Sans"/>
                <w:color w:val="000000" w:themeColor="text1"/>
              </w:rPr>
            </w:pPr>
            <w:r w:rsidRPr="68E8B5EC">
              <w:rPr>
                <w:rFonts w:ascii="Open Sans" w:eastAsia="Open Sans" w:hAnsi="Open Sans" w:cs="Open Sans"/>
              </w:rPr>
              <w:t xml:space="preserve">Communicate information in a style and format appropriate for a particular audience, </w:t>
            </w:r>
            <w:proofErr w:type="gramStart"/>
            <w:r w:rsidRPr="68E8B5EC">
              <w:rPr>
                <w:rFonts w:ascii="Open Sans" w:eastAsia="Open Sans" w:hAnsi="Open Sans" w:cs="Open Sans"/>
              </w:rPr>
              <w:t>purpose</w:t>
            </w:r>
            <w:proofErr w:type="gramEnd"/>
            <w:r w:rsidRPr="68E8B5EC">
              <w:rPr>
                <w:rFonts w:ascii="Open Sans" w:eastAsia="Open Sans" w:hAnsi="Open Sans" w:cs="Open Sans"/>
              </w:rPr>
              <w:t xml:space="preserve"> and context.</w:t>
            </w:r>
          </w:p>
        </w:tc>
      </w:tr>
    </w:tbl>
    <w:p w14:paraId="4B94D5A5" w14:textId="77777777" w:rsidR="00490C99" w:rsidRDefault="00490C99">
      <w:pPr>
        <w:spacing w:after="0" w:line="240" w:lineRule="auto"/>
        <w:ind w:left="709" w:hanging="709"/>
        <w:jc w:val="both"/>
        <w:rPr>
          <w:rFonts w:ascii="Open Sans" w:eastAsia="Open Sans" w:hAnsi="Open Sans" w:cs="Open Sans"/>
        </w:rPr>
      </w:pPr>
    </w:p>
    <w:p w14:paraId="3DEEC669" w14:textId="77777777" w:rsidR="00490C99" w:rsidRDefault="00490C99" w:rsidP="0657C32A">
      <w:pPr>
        <w:spacing w:after="0" w:line="240" w:lineRule="auto"/>
        <w:rPr>
          <w:rFonts w:ascii="Open Sans" w:eastAsia="Open Sans" w:hAnsi="Open Sans" w:cs="Open Sans"/>
          <w:b/>
          <w:bCs/>
        </w:rPr>
      </w:pPr>
    </w:p>
    <w:p w14:paraId="3656B9AB" w14:textId="1CC46CD5" w:rsidR="00490C99" w:rsidRDefault="005D4E7F" w:rsidP="0657C32A">
      <w:pPr>
        <w:spacing w:after="0" w:line="240" w:lineRule="auto"/>
        <w:rPr>
          <w:rFonts w:ascii="Open Sans" w:eastAsia="Open Sans" w:hAnsi="Open Sans" w:cs="Open Sans"/>
          <w:b/>
          <w:bCs/>
        </w:rPr>
      </w:pPr>
      <w:r>
        <w:rPr>
          <w:noProof/>
        </w:rPr>
      </w:r>
      <w:r w:rsidR="005D4E7F">
        <w:rPr>
          <w:noProof/>
        </w:rPr>
        <w:pict w14:anchorId="48FFCE5B">
          <v:shape id="_x0000_s1030" type="#_x0000_t202" alt="" style="position:absolute;margin-left:0;margin-top:0;width:468.7pt;height:37.85pt;z-index:251663360;mso-wrap-style:none;mso-wrap-edited:f;mso-width-percent:0;mso-height-percent:0;mso-position-horizontal-relative:text;mso-position-vertical-relative:text;mso-width-percent:0;mso-height-percent:0;v-text-anchor:top">
            <v:textbox style="mso-fit-shape-to-text:t">
              <w:txbxContent>
                <w:p w14:paraId="189C4B1C" w14:textId="77777777" w:rsidR="00552C47" w:rsidRPr="00CC6EC4" w:rsidRDefault="00552C47" w:rsidP="00CC6EC4">
                  <w:pPr>
                    <w:spacing w:after="0" w:line="240" w:lineRule="auto"/>
                    <w:rPr>
                      <w:rFonts w:ascii="Open Sans" w:eastAsia="Open Sans" w:hAnsi="Open Sans" w:cs="Open Sans"/>
                      <w:b/>
                      <w:bCs/>
                    </w:rPr>
                  </w:pPr>
                  <w:r w:rsidRPr="68E8B5EC">
                    <w:rPr>
                      <w:rFonts w:ascii="Open Sans" w:eastAsia="Open Sans" w:hAnsi="Open Sans" w:cs="Open Sans"/>
                      <w:b/>
                      <w:bCs/>
                    </w:rPr>
                    <w:t>Readers are referred to the Programme Specification document for the list of PSRB requirements met by this module.</w:t>
                  </w:r>
                </w:p>
              </w:txbxContent>
            </v:textbox>
            <w10:wrap type="square"/>
          </v:shape>
        </w:pict>
      </w:r>
    </w:p>
    <w:p w14:paraId="56D3660A" w14:textId="77777777" w:rsidR="00490C99" w:rsidRDefault="0657C32A" w:rsidP="0657C32A">
      <w:pPr>
        <w:spacing w:before="100" w:after="100" w:line="240" w:lineRule="auto"/>
        <w:rPr>
          <w:rFonts w:ascii="Open Sans" w:eastAsia="Open Sans" w:hAnsi="Open Sans" w:cs="Open Sans"/>
          <w:b/>
          <w:bCs/>
          <w:u w:val="single"/>
        </w:rPr>
      </w:pPr>
      <w:r w:rsidRPr="68E8B5EC">
        <w:rPr>
          <w:rFonts w:ascii="Open Sans" w:eastAsia="Open Sans" w:hAnsi="Open Sans" w:cs="Open Sans"/>
          <w:b/>
          <w:bCs/>
          <w:u w:val="single"/>
        </w:rPr>
        <w:t>TYPICAL LEARNING, TEACHING AND ASSESSMENT HOURS</w:t>
      </w:r>
      <w:r w:rsidRPr="68E8B5EC">
        <w:rPr>
          <w:rFonts w:ascii="Open Sans" w:eastAsia="Open Sans" w:hAnsi="Open Sans" w:cs="Open Sans"/>
          <w:b/>
          <w:bCs/>
        </w:rPr>
        <w:t xml:space="preserve"> (for the module as </w:t>
      </w:r>
      <w:r w:rsidRPr="68E8B5EC">
        <w:rPr>
          <w:rFonts w:ascii="Open Sans" w:eastAsia="Open Sans" w:hAnsi="Open Sans" w:cs="Open Sans"/>
          <w:b/>
          <w:bCs/>
          <w:u w:val="single"/>
        </w:rPr>
        <w:t>delivered on-site at the University of Northampton</w:t>
      </w:r>
      <w:r w:rsidRPr="68E8B5EC">
        <w:rPr>
          <w:rFonts w:ascii="Open Sans" w:eastAsia="Open Sans" w:hAnsi="Open Sans" w:cs="Open Sans"/>
          <w:b/>
          <w:bCs/>
        </w:rPr>
        <w:t>):</w:t>
      </w:r>
    </w:p>
    <w:p w14:paraId="573037FB" w14:textId="561AA942" w:rsidR="00490C99" w:rsidRDefault="00A0450C">
      <w:pPr>
        <w:spacing w:before="100" w:after="100" w:line="240" w:lineRule="auto"/>
        <w:rPr>
          <w:rFonts w:ascii="Open Sans" w:eastAsia="Open Sans" w:hAnsi="Open Sans" w:cs="Open Sans"/>
          <w:color w:val="0563C1"/>
          <w:u w:val="single"/>
        </w:rPr>
      </w:pPr>
      <w:hyperlink r:id="rId10">
        <w:r w:rsidR="0657C32A" w:rsidRPr="68E8B5EC">
          <w:rPr>
            <w:rFonts w:ascii="Open Sans" w:eastAsia="Open Sans" w:hAnsi="Open Sans" w:cs="Open Sans"/>
            <w:color w:val="0563C1"/>
            <w:u w:val="single"/>
          </w:rPr>
          <w:t>View this table on how learning, teaching and assessment hours map to the KIS Categories.</w:t>
        </w:r>
      </w:hyperlink>
    </w:p>
    <w:p w14:paraId="57DC3240" w14:textId="77777777" w:rsidR="00640D8A" w:rsidRDefault="00640D8A">
      <w:pPr>
        <w:spacing w:before="100" w:after="100" w:line="240" w:lineRule="auto"/>
        <w:rPr>
          <w:rFonts w:ascii="Open Sans" w:eastAsia="Open Sans" w:hAnsi="Open Sans" w:cs="Open Sans"/>
        </w:rPr>
      </w:pPr>
    </w:p>
    <w:tbl>
      <w:tblPr>
        <w:tblW w:w="9016" w:type="dxa"/>
        <w:tblInd w:w="206" w:type="dxa"/>
        <w:tblLayout w:type="fixed"/>
        <w:tblLook w:val="0000" w:firstRow="0" w:lastRow="0" w:firstColumn="0" w:lastColumn="0" w:noHBand="0" w:noVBand="0"/>
      </w:tblPr>
      <w:tblGrid>
        <w:gridCol w:w="9016"/>
      </w:tblGrid>
      <w:tr w:rsidR="00490C99" w14:paraId="1755E33A" w14:textId="77777777" w:rsidTr="68E8B5EC">
        <w:trPr>
          <w:trHeight w:val="1"/>
        </w:trPr>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1842C5" w14:textId="77777777" w:rsidR="00490C99" w:rsidRDefault="0657C32A" w:rsidP="0657C32A">
            <w:pPr>
              <w:widowControl w:val="0"/>
              <w:spacing w:before="100" w:after="100" w:line="240" w:lineRule="auto"/>
              <w:rPr>
                <w:rFonts w:ascii="Open Sans" w:eastAsia="Open Sans" w:hAnsi="Open Sans" w:cs="Open Sans"/>
                <w:b/>
                <w:bCs/>
              </w:rPr>
            </w:pPr>
            <w:r w:rsidRPr="68E8B5EC">
              <w:rPr>
                <w:rFonts w:ascii="Open Sans" w:eastAsia="Open Sans" w:hAnsi="Open Sans" w:cs="Open Sans"/>
                <w:b/>
                <w:bCs/>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14:paraId="45FB0818" w14:textId="77777777" w:rsidR="00490C99" w:rsidRDefault="00490C99" w:rsidP="0657C32A">
      <w:pPr>
        <w:spacing w:before="100" w:after="100" w:line="240" w:lineRule="auto"/>
        <w:rPr>
          <w:rFonts w:ascii="Open Sans" w:eastAsia="Open Sans" w:hAnsi="Open Sans" w:cs="Open Sans"/>
          <w:b/>
          <w:bCs/>
          <w:u w:val="single"/>
        </w:rPr>
      </w:pPr>
    </w:p>
    <w:tbl>
      <w:tblPr>
        <w:tblW w:w="9020" w:type="dxa"/>
        <w:jc w:val="center"/>
        <w:tblLayout w:type="fixed"/>
        <w:tblCellMar>
          <w:left w:w="2" w:type="dxa"/>
          <w:right w:w="2" w:type="dxa"/>
        </w:tblCellMar>
        <w:tblLook w:val="0000" w:firstRow="0" w:lastRow="0" w:firstColumn="0" w:lastColumn="0" w:noHBand="0" w:noVBand="0"/>
      </w:tblPr>
      <w:tblGrid>
        <w:gridCol w:w="7447"/>
        <w:gridCol w:w="1573"/>
      </w:tblGrid>
      <w:tr w:rsidR="00490C99" w14:paraId="3920F85B" w14:textId="77777777" w:rsidTr="1C1420AD">
        <w:trPr>
          <w:jc w:val="center"/>
        </w:trPr>
        <w:tc>
          <w:tcPr>
            <w:tcW w:w="7446" w:type="dxa"/>
            <w:tcBorders>
              <w:top w:val="single" w:sz="4" w:space="0" w:color="70AD47" w:themeColor="accent6"/>
              <w:left w:val="single" w:sz="2" w:space="0" w:color="70AD47" w:themeColor="accent6"/>
              <w:bottom w:val="single" w:sz="2" w:space="0" w:color="70AD47" w:themeColor="accent6"/>
              <w:right w:val="single" w:sz="2" w:space="0" w:color="70AD47" w:themeColor="accent6"/>
            </w:tcBorders>
            <w:shd w:val="clear" w:color="auto" w:fill="99CCFF"/>
            <w:vAlign w:val="center"/>
          </w:tcPr>
          <w:p w14:paraId="5AAB1051" w14:textId="77777777" w:rsidR="00490C99" w:rsidRDefault="0657C32A" w:rsidP="0657C32A">
            <w:pPr>
              <w:widowControl w:val="0"/>
              <w:spacing w:before="100" w:after="100" w:line="240" w:lineRule="auto"/>
              <w:rPr>
                <w:rFonts w:ascii="Open Sans" w:eastAsia="Open Sans" w:hAnsi="Open Sans" w:cs="Open Sans"/>
                <w:b/>
                <w:bCs/>
              </w:rPr>
            </w:pPr>
            <w:r w:rsidRPr="68E8B5EC">
              <w:rPr>
                <w:rFonts w:ascii="Open Sans" w:eastAsia="Open Sans" w:hAnsi="Open Sans" w:cs="Open Sans"/>
                <w:b/>
                <w:bCs/>
              </w:rPr>
              <w:t>Learning, Teaching and Assessment activities</w:t>
            </w:r>
          </w:p>
        </w:tc>
        <w:tc>
          <w:tcPr>
            <w:tcW w:w="1573" w:type="dxa"/>
            <w:tcBorders>
              <w:top w:val="single" w:sz="4" w:space="0" w:color="70AD47" w:themeColor="accent6"/>
              <w:left w:val="single" w:sz="2" w:space="0" w:color="70AD47" w:themeColor="accent6"/>
              <w:bottom w:val="single" w:sz="2" w:space="0" w:color="70AD47" w:themeColor="accent6"/>
              <w:right w:val="single" w:sz="2" w:space="0" w:color="70AD47" w:themeColor="accent6"/>
            </w:tcBorders>
            <w:shd w:val="clear" w:color="auto" w:fill="99CCFF"/>
            <w:vAlign w:val="center"/>
          </w:tcPr>
          <w:p w14:paraId="5C3F8657" w14:textId="77777777" w:rsidR="00490C99" w:rsidRDefault="0657C32A" w:rsidP="0657C32A">
            <w:pPr>
              <w:widowControl w:val="0"/>
              <w:spacing w:after="0" w:line="240" w:lineRule="auto"/>
              <w:jc w:val="center"/>
              <w:rPr>
                <w:rFonts w:ascii="Open Sans" w:eastAsia="Open Sans" w:hAnsi="Open Sans" w:cs="Open Sans"/>
                <w:b/>
                <w:bCs/>
              </w:rPr>
            </w:pPr>
            <w:r w:rsidRPr="68E8B5EC">
              <w:rPr>
                <w:rFonts w:ascii="Open Sans" w:eastAsia="Open Sans" w:hAnsi="Open Sans" w:cs="Open Sans"/>
                <w:b/>
                <w:bCs/>
              </w:rPr>
              <w:t>Study hours</w:t>
            </w:r>
          </w:p>
        </w:tc>
      </w:tr>
      <w:tr w:rsidR="00490C99" w14:paraId="09F0E8FB" w14:textId="77777777" w:rsidTr="1C1420AD">
        <w:trPr>
          <w:jc w:val="center"/>
        </w:trPr>
        <w:tc>
          <w:tcPr>
            <w:tcW w:w="74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698898E7" w14:textId="77777777" w:rsidR="00490C99" w:rsidRPr="00640D8A" w:rsidRDefault="0657C32A" w:rsidP="0657C32A">
            <w:pPr>
              <w:widowControl w:val="0"/>
              <w:spacing w:after="0" w:line="240" w:lineRule="auto"/>
              <w:rPr>
                <w:rFonts w:ascii="Open Sans" w:eastAsia="Open Sans" w:hAnsi="Open Sans" w:cs="Open Sans"/>
                <w:b/>
                <w:bCs/>
              </w:rPr>
            </w:pPr>
            <w:r w:rsidRPr="00640D8A">
              <w:rPr>
                <w:rFonts w:ascii="Open Sans" w:eastAsia="Open Sans" w:hAnsi="Open Sans" w:cs="Open Sans"/>
                <w:b/>
                <w:bCs/>
              </w:rPr>
              <w:t>Contact hours: (total)</w:t>
            </w:r>
          </w:p>
          <w:p w14:paraId="147C7CA5" w14:textId="77777777" w:rsidR="00490C99" w:rsidRPr="00640D8A" w:rsidRDefault="0657C32A" w:rsidP="0657C32A">
            <w:pPr>
              <w:widowControl w:val="0"/>
              <w:spacing w:after="0" w:line="240" w:lineRule="auto"/>
              <w:rPr>
                <w:rFonts w:ascii="Open Sans" w:eastAsia="Open Sans" w:hAnsi="Open Sans" w:cs="Open Sans"/>
              </w:rPr>
            </w:pPr>
            <w:r w:rsidRPr="00640D8A">
              <w:rPr>
                <w:rFonts w:ascii="Open Sans" w:eastAsia="Open Sans" w:hAnsi="Open Sans" w:cs="Open Sans"/>
              </w:rPr>
              <w:t>Comprising face-to-face and online contact hours as follows:</w:t>
            </w:r>
          </w:p>
        </w:tc>
        <w:tc>
          <w:tcPr>
            <w:tcW w:w="157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6089FD39" w14:textId="77777777" w:rsidR="00490C99" w:rsidRPr="00640D8A" w:rsidRDefault="0657C32A" w:rsidP="0657C32A">
            <w:pPr>
              <w:widowControl w:val="0"/>
              <w:spacing w:after="0" w:line="240" w:lineRule="auto"/>
              <w:jc w:val="center"/>
              <w:rPr>
                <w:rFonts w:ascii="Open Sans" w:eastAsia="Open Sans" w:hAnsi="Open Sans" w:cs="Open Sans"/>
                <w:b/>
              </w:rPr>
            </w:pPr>
            <w:r w:rsidRPr="00640D8A">
              <w:rPr>
                <w:rFonts w:ascii="Open Sans" w:eastAsia="Open Sans" w:hAnsi="Open Sans" w:cs="Open Sans"/>
                <w:b/>
              </w:rPr>
              <w:t>48</w:t>
            </w:r>
          </w:p>
        </w:tc>
      </w:tr>
      <w:tr w:rsidR="00490C99" w14:paraId="0ED19197" w14:textId="77777777" w:rsidTr="1C1420AD">
        <w:trPr>
          <w:jc w:val="center"/>
        </w:trPr>
        <w:tc>
          <w:tcPr>
            <w:tcW w:w="74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D0A0AC3" w14:textId="77777777" w:rsidR="00490C99" w:rsidRPr="00640D8A" w:rsidRDefault="0657C32A">
            <w:pPr>
              <w:widowControl w:val="0"/>
              <w:numPr>
                <w:ilvl w:val="0"/>
                <w:numId w:val="4"/>
              </w:numPr>
              <w:spacing w:after="0" w:line="240" w:lineRule="auto"/>
              <w:ind w:left="720" w:hanging="360"/>
              <w:rPr>
                <w:rFonts w:ascii="Open Sans" w:eastAsia="Open Sans" w:hAnsi="Open Sans" w:cs="Open Sans"/>
                <w:b/>
                <w:bCs/>
              </w:rPr>
            </w:pPr>
            <w:r w:rsidRPr="00640D8A">
              <w:rPr>
                <w:rFonts w:ascii="Open Sans" w:eastAsia="Open Sans" w:hAnsi="Open Sans" w:cs="Open Sans"/>
                <w:b/>
                <w:bCs/>
              </w:rPr>
              <w:t xml:space="preserve">Face-to-face (total) - </w:t>
            </w:r>
            <w:r w:rsidRPr="00640D8A">
              <w:rPr>
                <w:rFonts w:ascii="Open Sans" w:eastAsia="Open Sans" w:hAnsi="Open Sans" w:cs="Open Sans"/>
              </w:rPr>
              <w:t xml:space="preserve">this may include the following: </w:t>
            </w:r>
            <w:r w:rsidR="00640D8A" w:rsidRPr="00640D8A">
              <w:br/>
            </w:r>
          </w:p>
          <w:p w14:paraId="7B74940C" w14:textId="77777777" w:rsidR="00490C99" w:rsidRPr="00640D8A" w:rsidRDefault="0657C32A">
            <w:pPr>
              <w:widowControl w:val="0"/>
              <w:numPr>
                <w:ilvl w:val="0"/>
                <w:numId w:val="5"/>
              </w:numPr>
              <w:spacing w:after="0" w:line="240" w:lineRule="auto"/>
              <w:ind w:left="720" w:hanging="360"/>
              <w:rPr>
                <w:rFonts w:ascii="Open Sans" w:eastAsia="Open Sans" w:hAnsi="Open Sans" w:cs="Open Sans"/>
              </w:rPr>
            </w:pPr>
            <w:r w:rsidRPr="00640D8A">
              <w:rPr>
                <w:rFonts w:ascii="Open Sans" w:eastAsia="Open Sans" w:hAnsi="Open Sans" w:cs="Open Sans"/>
              </w:rPr>
              <w:t>Face to face interactive small group session (generic space in groups of approx. 30 e.g. seminars/workshops/tutorials)</w:t>
            </w:r>
          </w:p>
          <w:p w14:paraId="049F31CB" w14:textId="77777777" w:rsidR="00490C99" w:rsidRPr="00640D8A" w:rsidRDefault="00490C99">
            <w:pPr>
              <w:widowControl w:val="0"/>
              <w:spacing w:after="0" w:line="240" w:lineRule="auto"/>
              <w:rPr>
                <w:rFonts w:ascii="Open Sans" w:eastAsia="Open Sans" w:hAnsi="Open Sans" w:cs="Open Sans"/>
              </w:rPr>
            </w:pPr>
          </w:p>
          <w:p w14:paraId="53128261" w14:textId="77777777" w:rsidR="00490C99" w:rsidRPr="00640D8A" w:rsidRDefault="00490C99">
            <w:pPr>
              <w:widowControl w:val="0"/>
              <w:spacing w:after="0" w:line="240" w:lineRule="auto"/>
              <w:rPr>
                <w:rFonts w:ascii="Open Sans" w:eastAsia="Open Sans" w:hAnsi="Open Sans" w:cs="Open Sans"/>
              </w:rPr>
            </w:pPr>
          </w:p>
        </w:tc>
        <w:tc>
          <w:tcPr>
            <w:tcW w:w="157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AFB958C" w14:textId="77777777" w:rsidR="00490C99" w:rsidRDefault="0657C32A" w:rsidP="0657C32A">
            <w:pPr>
              <w:widowControl w:val="0"/>
              <w:spacing w:after="0" w:line="240" w:lineRule="auto"/>
              <w:jc w:val="center"/>
              <w:rPr>
                <w:rFonts w:ascii="Open Sans" w:eastAsia="Open Sans" w:hAnsi="Open Sans" w:cs="Open Sans"/>
              </w:rPr>
            </w:pPr>
            <w:r w:rsidRPr="68E8B5EC">
              <w:rPr>
                <w:rFonts w:ascii="Open Sans" w:eastAsia="Open Sans" w:hAnsi="Open Sans" w:cs="Open Sans"/>
              </w:rPr>
              <w:t>36</w:t>
            </w:r>
          </w:p>
        </w:tc>
      </w:tr>
      <w:tr w:rsidR="00490C99" w14:paraId="4BF07465" w14:textId="77777777" w:rsidTr="1C1420AD">
        <w:trPr>
          <w:jc w:val="center"/>
        </w:trPr>
        <w:tc>
          <w:tcPr>
            <w:tcW w:w="74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7C96CABC" w14:textId="77777777" w:rsidR="00490C99" w:rsidRPr="00640D8A" w:rsidRDefault="0657C32A" w:rsidP="68E8B5EC">
            <w:pPr>
              <w:widowControl w:val="0"/>
              <w:numPr>
                <w:ilvl w:val="0"/>
                <w:numId w:val="6"/>
              </w:numPr>
              <w:spacing w:after="0" w:line="240" w:lineRule="auto"/>
              <w:ind w:left="720" w:hanging="360"/>
              <w:rPr>
                <w:rFonts w:ascii="Open Sans" w:eastAsia="Open Sans" w:hAnsi="Open Sans" w:cs="Open Sans"/>
              </w:rPr>
            </w:pPr>
            <w:r w:rsidRPr="00640D8A">
              <w:rPr>
                <w:rFonts w:ascii="Open Sans" w:eastAsia="Open Sans" w:hAnsi="Open Sans" w:cs="Open Sans"/>
                <w:b/>
                <w:bCs/>
              </w:rPr>
              <w:t>Online contact hours</w:t>
            </w:r>
            <w:r w:rsidRPr="00640D8A">
              <w:rPr>
                <w:rFonts w:ascii="Open Sans" w:eastAsia="Open Sans" w:hAnsi="Open Sans" w:cs="Open Sans"/>
              </w:rPr>
              <w:t xml:space="preserve"> </w:t>
            </w:r>
            <w:r w:rsidRPr="00640D8A">
              <w:rPr>
                <w:rFonts w:ascii="Open Sans" w:eastAsia="Open Sans" w:hAnsi="Open Sans" w:cs="Open Sans"/>
                <w:b/>
                <w:bCs/>
              </w:rPr>
              <w:t>(total)</w:t>
            </w:r>
            <w:r w:rsidRPr="00640D8A">
              <w:rPr>
                <w:rFonts w:ascii="Open Sans" w:eastAsia="Open Sans" w:hAnsi="Open Sans" w:cs="Open Sans"/>
              </w:rPr>
              <w:t xml:space="preserve"> </w:t>
            </w:r>
            <w:r w:rsidR="00640D8A" w:rsidRPr="00640D8A">
              <w:br/>
            </w:r>
            <w:r w:rsidRPr="00640D8A">
              <w:rPr>
                <w:rFonts w:ascii="Open Sans" w:eastAsia="Open Sans" w:hAnsi="Open Sans" w:cs="Open Sans"/>
              </w:rPr>
              <w:t>(comprising online activities with mediated tutor input)</w:t>
            </w:r>
          </w:p>
        </w:tc>
        <w:tc>
          <w:tcPr>
            <w:tcW w:w="157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B73E586" w14:textId="77777777" w:rsidR="00490C99" w:rsidRDefault="0657C32A" w:rsidP="0657C32A">
            <w:pPr>
              <w:widowControl w:val="0"/>
              <w:spacing w:after="0" w:line="240" w:lineRule="auto"/>
              <w:jc w:val="center"/>
              <w:rPr>
                <w:rFonts w:ascii="Open Sans" w:eastAsia="Open Sans" w:hAnsi="Open Sans" w:cs="Open Sans"/>
              </w:rPr>
            </w:pPr>
            <w:r w:rsidRPr="68E8B5EC">
              <w:rPr>
                <w:rFonts w:ascii="Open Sans" w:eastAsia="Open Sans" w:hAnsi="Open Sans" w:cs="Open Sans"/>
              </w:rPr>
              <w:t>12</w:t>
            </w:r>
          </w:p>
        </w:tc>
      </w:tr>
      <w:tr w:rsidR="00490C99" w14:paraId="222C609D" w14:textId="77777777" w:rsidTr="1C1420AD">
        <w:trPr>
          <w:jc w:val="center"/>
        </w:trPr>
        <w:tc>
          <w:tcPr>
            <w:tcW w:w="7446"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Pr>
          <w:p w14:paraId="4D48F022" w14:textId="77777777" w:rsidR="00490C99" w:rsidRPr="00640D8A" w:rsidRDefault="0657C32A" w:rsidP="0657C32A">
            <w:pPr>
              <w:widowControl w:val="0"/>
              <w:spacing w:after="0" w:line="240" w:lineRule="auto"/>
              <w:rPr>
                <w:rFonts w:ascii="Open Sans" w:eastAsia="Open Sans" w:hAnsi="Open Sans" w:cs="Open Sans"/>
                <w:b/>
                <w:bCs/>
              </w:rPr>
            </w:pPr>
            <w:r w:rsidRPr="00640D8A">
              <w:rPr>
                <w:rFonts w:ascii="Open Sans" w:eastAsia="Open Sans" w:hAnsi="Open Sans" w:cs="Open Sans"/>
                <w:b/>
                <w:bCs/>
              </w:rPr>
              <w:t xml:space="preserve">Guided independent study hours </w:t>
            </w:r>
            <w:r w:rsidR="00640D8A" w:rsidRPr="00640D8A">
              <w:br/>
            </w:r>
            <w:r w:rsidRPr="00640D8A">
              <w:rPr>
                <w:rFonts w:ascii="Open Sans" w:eastAsia="Open Sans" w:hAnsi="Open Sans" w:cs="Open Sans"/>
                <w:b/>
                <w:bCs/>
              </w:rPr>
              <w:t>(including hours for assessment preparation)</w:t>
            </w:r>
          </w:p>
        </w:tc>
        <w:tc>
          <w:tcPr>
            <w:tcW w:w="1573"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vAlign w:val="center"/>
          </w:tcPr>
          <w:p w14:paraId="4BD2DB98" w14:textId="77777777" w:rsidR="00490C99" w:rsidRPr="00640D8A" w:rsidRDefault="0657C32A" w:rsidP="0657C32A">
            <w:pPr>
              <w:widowControl w:val="0"/>
              <w:spacing w:after="0" w:line="240" w:lineRule="auto"/>
              <w:jc w:val="center"/>
              <w:rPr>
                <w:rFonts w:ascii="Open Sans" w:eastAsia="Open Sans" w:hAnsi="Open Sans" w:cs="Open Sans"/>
                <w:b/>
              </w:rPr>
            </w:pPr>
            <w:r w:rsidRPr="00640D8A">
              <w:rPr>
                <w:rFonts w:ascii="Open Sans" w:eastAsia="Open Sans" w:hAnsi="Open Sans" w:cs="Open Sans"/>
                <w:b/>
              </w:rPr>
              <w:t>152</w:t>
            </w:r>
          </w:p>
        </w:tc>
      </w:tr>
      <w:tr w:rsidR="00490C99" w14:paraId="00BBA255" w14:textId="77777777" w:rsidTr="1C1420AD">
        <w:trPr>
          <w:trHeight w:val="1"/>
          <w:jc w:val="center"/>
        </w:trPr>
        <w:tc>
          <w:tcPr>
            <w:tcW w:w="7446"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vAlign w:val="center"/>
          </w:tcPr>
          <w:p w14:paraId="1D16F892" w14:textId="77777777" w:rsidR="00490C99" w:rsidRDefault="0657C32A" w:rsidP="0657C32A">
            <w:pPr>
              <w:widowControl w:val="0"/>
              <w:spacing w:after="0" w:line="240" w:lineRule="auto"/>
              <w:jc w:val="right"/>
              <w:rPr>
                <w:rFonts w:ascii="Open Sans" w:eastAsia="Open Sans" w:hAnsi="Open Sans" w:cs="Open Sans"/>
                <w:b/>
                <w:bCs/>
              </w:rPr>
            </w:pPr>
            <w:r w:rsidRPr="68E8B5EC">
              <w:rPr>
                <w:rFonts w:ascii="Open Sans" w:eastAsia="Open Sans" w:hAnsi="Open Sans" w:cs="Open Sans"/>
                <w:b/>
                <w:bCs/>
              </w:rPr>
              <w:t>Module Total</w:t>
            </w:r>
          </w:p>
        </w:tc>
        <w:tc>
          <w:tcPr>
            <w:tcW w:w="1573"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vAlign w:val="center"/>
          </w:tcPr>
          <w:p w14:paraId="3A96B3F4" w14:textId="77777777" w:rsidR="00490C99" w:rsidRDefault="0657C32A" w:rsidP="0657C32A">
            <w:pPr>
              <w:widowControl w:val="0"/>
              <w:spacing w:after="0" w:line="240" w:lineRule="auto"/>
              <w:jc w:val="center"/>
              <w:rPr>
                <w:rFonts w:ascii="Open Sans" w:eastAsia="Open Sans" w:hAnsi="Open Sans" w:cs="Open Sans"/>
                <w:b/>
                <w:bCs/>
              </w:rPr>
            </w:pPr>
            <w:r w:rsidRPr="68E8B5EC">
              <w:rPr>
                <w:rFonts w:ascii="Open Sans" w:eastAsia="Open Sans" w:hAnsi="Open Sans" w:cs="Open Sans"/>
                <w:b/>
                <w:bCs/>
              </w:rPr>
              <w:t>200</w:t>
            </w:r>
          </w:p>
        </w:tc>
      </w:tr>
    </w:tbl>
    <w:p w14:paraId="62486C05" w14:textId="77777777" w:rsidR="00490C99" w:rsidRDefault="00490C99">
      <w:pPr>
        <w:spacing w:after="0" w:line="240" w:lineRule="auto"/>
        <w:jc w:val="both"/>
        <w:rPr>
          <w:rFonts w:ascii="Open Sans" w:eastAsia="Open Sans" w:hAnsi="Open Sans" w:cs="Open Sans"/>
        </w:rPr>
      </w:pPr>
    </w:p>
    <w:p w14:paraId="4101652C" w14:textId="77777777" w:rsidR="00490C99" w:rsidRDefault="00490C99" w:rsidP="0657C32A">
      <w:pPr>
        <w:spacing w:after="0" w:line="240" w:lineRule="auto"/>
        <w:rPr>
          <w:rFonts w:ascii="Open Sans" w:eastAsia="Open Sans" w:hAnsi="Open Sans" w:cs="Open Sans"/>
          <w:b/>
          <w:bCs/>
          <w:u w:val="single"/>
        </w:rPr>
      </w:pPr>
    </w:p>
    <w:p w14:paraId="29D6B04F" w14:textId="77777777" w:rsidR="00490C99" w:rsidRDefault="0657C32A" w:rsidP="0657C32A">
      <w:pPr>
        <w:spacing w:after="0" w:line="240" w:lineRule="auto"/>
        <w:rPr>
          <w:rFonts w:ascii="Open Sans" w:eastAsia="Open Sans" w:hAnsi="Open Sans" w:cs="Open Sans"/>
          <w:b/>
          <w:bCs/>
          <w:u w:val="single"/>
        </w:rPr>
      </w:pPr>
      <w:r w:rsidRPr="68E8B5EC">
        <w:rPr>
          <w:rFonts w:ascii="Open Sans" w:eastAsia="Open Sans" w:hAnsi="Open Sans" w:cs="Open Sans"/>
          <w:b/>
          <w:bCs/>
          <w:u w:val="single"/>
        </w:rPr>
        <w:t xml:space="preserve"> </w:t>
      </w:r>
    </w:p>
    <w:p w14:paraId="4B99056E" w14:textId="77777777" w:rsidR="00490C99" w:rsidRDefault="00490C99" w:rsidP="0657C32A">
      <w:pPr>
        <w:spacing w:after="0" w:line="240" w:lineRule="auto"/>
        <w:rPr>
          <w:rFonts w:ascii="Open Sans" w:eastAsia="Open Sans" w:hAnsi="Open Sans" w:cs="Open Sans"/>
          <w:b/>
          <w:bCs/>
          <w:u w:val="single"/>
        </w:rPr>
      </w:pPr>
    </w:p>
    <w:p w14:paraId="5B68BC7F" w14:textId="77777777" w:rsidR="00490C99" w:rsidRDefault="0657C32A" w:rsidP="0657C32A">
      <w:pPr>
        <w:spacing w:after="0" w:line="240" w:lineRule="auto"/>
        <w:rPr>
          <w:rFonts w:ascii="Open Sans" w:eastAsia="Open Sans" w:hAnsi="Open Sans" w:cs="Open Sans"/>
          <w:b/>
          <w:bCs/>
          <w:u w:val="single"/>
        </w:rPr>
      </w:pPr>
      <w:r w:rsidRPr="68E8B5EC">
        <w:rPr>
          <w:rFonts w:ascii="Open Sans" w:eastAsia="Open Sans" w:hAnsi="Open Sans" w:cs="Open Sans"/>
          <w:b/>
          <w:bCs/>
          <w:u w:val="single"/>
        </w:rPr>
        <w:t>ALIGNMENT OF LEARNING OUTCOMES AND ASSESSMENTS:</w:t>
      </w:r>
    </w:p>
    <w:p w14:paraId="1299C43A" w14:textId="77777777" w:rsidR="00490C99" w:rsidRDefault="00490C99">
      <w:pPr>
        <w:spacing w:after="0" w:line="240" w:lineRule="auto"/>
        <w:rPr>
          <w:rFonts w:ascii="Open Sans" w:eastAsia="Open Sans" w:hAnsi="Open Sans" w:cs="Open Sans"/>
        </w:rPr>
      </w:pPr>
    </w:p>
    <w:p w14:paraId="11E156CC" w14:textId="77777777" w:rsidR="00490C99" w:rsidRDefault="0657C32A" w:rsidP="0657C32A">
      <w:pPr>
        <w:spacing w:after="0" w:line="240" w:lineRule="auto"/>
        <w:rPr>
          <w:rFonts w:ascii="Open Sans" w:eastAsia="Open Sans" w:hAnsi="Open Sans" w:cs="Open Sans"/>
          <w:b/>
          <w:bCs/>
          <w:u w:val="single"/>
        </w:rPr>
      </w:pPr>
      <w:r w:rsidRPr="68E8B5EC">
        <w:rPr>
          <w:rFonts w:ascii="Open Sans" w:eastAsia="Open Sans" w:hAnsi="Open Sans" w:cs="Open Sans"/>
          <w:b/>
          <w:bCs/>
          <w:u w:val="single"/>
        </w:rPr>
        <w:t>University of Northampton:</w:t>
      </w:r>
    </w:p>
    <w:p w14:paraId="4DDBEF00" w14:textId="77777777" w:rsidR="00490C99" w:rsidRDefault="00490C99">
      <w:pPr>
        <w:spacing w:after="0" w:line="240" w:lineRule="auto"/>
        <w:rPr>
          <w:rFonts w:ascii="Open Sans" w:eastAsia="Open Sans" w:hAnsi="Open Sans" w:cs="Open Sans"/>
        </w:rPr>
      </w:pPr>
    </w:p>
    <w:tbl>
      <w:tblPr>
        <w:tblW w:w="9283" w:type="dxa"/>
        <w:tblInd w:w="206" w:type="dxa"/>
        <w:tblLayout w:type="fixed"/>
        <w:tblLook w:val="0000" w:firstRow="0" w:lastRow="0" w:firstColumn="0" w:lastColumn="0" w:noHBand="0" w:noVBand="0"/>
      </w:tblPr>
      <w:tblGrid>
        <w:gridCol w:w="1555"/>
        <w:gridCol w:w="1559"/>
        <w:gridCol w:w="3234"/>
        <w:gridCol w:w="1450"/>
        <w:gridCol w:w="1485"/>
      </w:tblGrid>
      <w:tr w:rsidR="00490C99" w14:paraId="633939EC" w14:textId="77777777" w:rsidTr="68E8B5EC">
        <w:trPr>
          <w:trHeight w:val="1"/>
        </w:trPr>
        <w:tc>
          <w:tcPr>
            <w:tcW w:w="634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66295E5F" w14:textId="77777777" w:rsidR="00490C99" w:rsidRDefault="0657C32A" w:rsidP="0657C32A">
            <w:pPr>
              <w:widowControl w:val="0"/>
              <w:spacing w:after="0" w:line="240" w:lineRule="auto"/>
              <w:rPr>
                <w:rFonts w:ascii="Open Sans" w:eastAsia="Open Sans" w:hAnsi="Open Sans" w:cs="Open Sans"/>
              </w:rPr>
            </w:pPr>
            <w:r w:rsidRPr="68E8B5EC">
              <w:rPr>
                <w:rFonts w:ascii="Open Sans" w:eastAsia="Open Sans" w:hAnsi="Open Sans" w:cs="Open Sans"/>
                <w:b/>
                <w:bCs/>
                <w:u w:val="single"/>
              </w:rPr>
              <w:t xml:space="preserve">Assessment Activity </w:t>
            </w:r>
            <w:r w:rsidR="00640D8A">
              <w:br/>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0799489B" w14:textId="77777777" w:rsidR="00490C99" w:rsidRDefault="0657C32A" w:rsidP="0657C32A">
            <w:pPr>
              <w:widowControl w:val="0"/>
              <w:spacing w:after="0" w:line="240" w:lineRule="auto"/>
              <w:jc w:val="center"/>
              <w:rPr>
                <w:rFonts w:ascii="Open Sans" w:eastAsia="Open Sans" w:hAnsi="Open Sans" w:cs="Open Sans"/>
                <w:b/>
                <w:bCs/>
                <w:u w:val="single"/>
              </w:rPr>
            </w:pPr>
            <w:r w:rsidRPr="68E8B5EC">
              <w:rPr>
                <w:rFonts w:ascii="Open Sans" w:eastAsia="Open Sans" w:hAnsi="Open Sans" w:cs="Open Sans"/>
                <w:b/>
                <w:bCs/>
                <w:u w:val="single"/>
              </w:rPr>
              <w:t>Learning Outcomes</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5B32550A" w14:textId="77777777" w:rsidR="00490C99" w:rsidRDefault="0657C32A" w:rsidP="0657C32A">
            <w:pPr>
              <w:widowControl w:val="0"/>
              <w:spacing w:after="0" w:line="240" w:lineRule="auto"/>
              <w:jc w:val="center"/>
              <w:rPr>
                <w:rFonts w:ascii="Open Sans" w:eastAsia="Open Sans" w:hAnsi="Open Sans" w:cs="Open Sans"/>
                <w:b/>
                <w:bCs/>
                <w:u w:val="single"/>
              </w:rPr>
            </w:pPr>
            <w:r w:rsidRPr="68E8B5EC">
              <w:rPr>
                <w:rFonts w:ascii="Open Sans" w:eastAsia="Open Sans" w:hAnsi="Open Sans" w:cs="Open Sans"/>
                <w:b/>
                <w:bCs/>
                <w:u w:val="single"/>
              </w:rPr>
              <w:t>Weighting (%)</w:t>
            </w:r>
          </w:p>
        </w:tc>
      </w:tr>
      <w:tr w:rsidR="00490C99" w14:paraId="7535247F" w14:textId="77777777" w:rsidTr="68E8B5EC">
        <w:trPr>
          <w:trHeight w:val="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2DAB5A84" w14:textId="77777777" w:rsidR="00490C99" w:rsidRDefault="0657C32A" w:rsidP="0657C32A">
            <w:pPr>
              <w:widowControl w:val="0"/>
              <w:spacing w:after="0" w:line="240" w:lineRule="auto"/>
              <w:rPr>
                <w:rFonts w:ascii="Open Sans" w:eastAsia="Open Sans" w:hAnsi="Open Sans" w:cs="Open Sans"/>
                <w:b/>
                <w:bCs/>
              </w:rPr>
            </w:pPr>
            <w:r w:rsidRPr="68E8B5EC">
              <w:rPr>
                <w:rFonts w:ascii="Open Sans" w:eastAsia="Open Sans" w:hAnsi="Open Sans" w:cs="Open Sans"/>
                <w:b/>
                <w:bCs/>
              </w:rPr>
              <w:t>Code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011EFD20" w14:textId="77777777" w:rsidR="00490C99" w:rsidRDefault="0657C32A" w:rsidP="0657C32A">
            <w:pPr>
              <w:widowControl w:val="0"/>
              <w:spacing w:after="0" w:line="240" w:lineRule="auto"/>
              <w:rPr>
                <w:rFonts w:ascii="Open Sans" w:eastAsia="Open Sans" w:hAnsi="Open Sans" w:cs="Open Sans"/>
                <w:b/>
                <w:bCs/>
              </w:rPr>
            </w:pPr>
            <w:r w:rsidRPr="68E8B5EC">
              <w:rPr>
                <w:rFonts w:ascii="Open Sans" w:eastAsia="Open Sans" w:hAnsi="Open Sans" w:cs="Open Sans"/>
                <w:b/>
                <w:bCs/>
              </w:rPr>
              <w:t>Assessment Type</w:t>
            </w:r>
          </w:p>
        </w:tc>
        <w:tc>
          <w:tcPr>
            <w:tcW w:w="32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01BFFECC" w14:textId="77777777" w:rsidR="00490C99" w:rsidRDefault="0657C32A" w:rsidP="0657C32A">
            <w:pPr>
              <w:widowControl w:val="0"/>
              <w:spacing w:after="0" w:line="240" w:lineRule="auto"/>
              <w:rPr>
                <w:rFonts w:ascii="Open Sans" w:eastAsia="Open Sans" w:hAnsi="Open Sans" w:cs="Open Sans"/>
                <w:b/>
                <w:bCs/>
              </w:rPr>
            </w:pPr>
            <w:r w:rsidRPr="68E8B5EC">
              <w:rPr>
                <w:rFonts w:ascii="Open Sans" w:eastAsia="Open Sans" w:hAnsi="Open Sans" w:cs="Open Sans"/>
                <w:b/>
                <w:bCs/>
              </w:rPr>
              <w:t>Assessment Deliverables</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3461D779" w14:textId="77777777" w:rsidR="00490C99" w:rsidRDefault="00490C99" w:rsidP="0657C32A">
            <w:pPr>
              <w:widowControl w:val="0"/>
              <w:spacing w:after="0" w:line="240" w:lineRule="auto"/>
              <w:jc w:val="center"/>
              <w:rPr>
                <w:rFonts w:ascii="Open Sans" w:eastAsia="Open Sans" w:hAnsi="Open Sans" w:cs="Open Sans"/>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3CF2D8B6" w14:textId="77777777" w:rsidR="00490C99" w:rsidRDefault="00490C99" w:rsidP="0657C32A">
            <w:pPr>
              <w:widowControl w:val="0"/>
              <w:spacing w:after="0" w:line="240" w:lineRule="auto"/>
              <w:jc w:val="center"/>
              <w:rPr>
                <w:rFonts w:ascii="Open Sans" w:eastAsia="Open Sans" w:hAnsi="Open Sans" w:cs="Open Sans"/>
              </w:rPr>
            </w:pPr>
          </w:p>
        </w:tc>
      </w:tr>
      <w:tr w:rsidR="00490C99" w14:paraId="1E50799C" w14:textId="77777777" w:rsidTr="68E8B5EC">
        <w:trPr>
          <w:trHeight w:val="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912223" w14:textId="1A01C3E0" w:rsidR="00490C99" w:rsidRDefault="307ED0C1" w:rsidP="00640D8A">
            <w:pPr>
              <w:widowControl w:val="0"/>
              <w:spacing w:after="0" w:line="240" w:lineRule="auto"/>
              <w:rPr>
                <w:rFonts w:ascii="Open Sans" w:eastAsia="Open Sans" w:hAnsi="Open Sans" w:cs="Open Sans"/>
              </w:rPr>
            </w:pPr>
            <w:r w:rsidRPr="68E8B5EC">
              <w:rPr>
                <w:rFonts w:ascii="Open Sans" w:eastAsia="Open Sans" w:hAnsi="Open Sans" w:cs="Open Sans"/>
              </w:rPr>
              <w:t>TC1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60BBE5" w14:textId="57A85597" w:rsidR="00490C99" w:rsidRDefault="7002CCF5" w:rsidP="00640D8A">
            <w:pPr>
              <w:widowControl w:val="0"/>
              <w:spacing w:after="0" w:line="240" w:lineRule="auto"/>
              <w:rPr>
                <w:rFonts w:ascii="Open Sans" w:eastAsia="Open Sans" w:hAnsi="Open Sans" w:cs="Open Sans"/>
              </w:rPr>
            </w:pPr>
            <w:r w:rsidRPr="68E8B5EC">
              <w:rPr>
                <w:rFonts w:ascii="Open Sans" w:eastAsia="Open Sans" w:hAnsi="Open Sans" w:cs="Open Sans"/>
              </w:rPr>
              <w:t>Time constrained assignment</w:t>
            </w:r>
          </w:p>
        </w:tc>
        <w:tc>
          <w:tcPr>
            <w:tcW w:w="32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B65A31" w14:textId="77777777" w:rsidR="00542DAA" w:rsidRDefault="00542DAA" w:rsidP="00542DAA">
            <w:pPr>
              <w:pStyle w:val="Body"/>
              <w:spacing w:after="0"/>
              <w:rPr>
                <w:rFonts w:ascii="Open Sans" w:eastAsia="Open Sans" w:hAnsi="Open Sans" w:cs="Open Sans"/>
              </w:rPr>
            </w:pPr>
            <w:r>
              <w:rPr>
                <w:rFonts w:ascii="Open Sans" w:eastAsia="Open Sans" w:hAnsi="Open Sans" w:cs="Open Sans"/>
              </w:rPr>
              <w:t xml:space="preserve">Time-constrained assignment - </w:t>
            </w:r>
          </w:p>
          <w:p w14:paraId="6EF84223" w14:textId="44AB93EF" w:rsidR="00490C99" w:rsidRDefault="00542DAA" w:rsidP="00640D8A">
            <w:pPr>
              <w:widowControl w:val="0"/>
              <w:spacing w:after="0" w:line="240" w:lineRule="auto"/>
              <w:rPr>
                <w:rFonts w:ascii="Open Sans" w:eastAsia="Open Sans" w:hAnsi="Open Sans" w:cs="Open Sans"/>
              </w:rPr>
            </w:pPr>
            <w:r>
              <w:rPr>
                <w:rFonts w:ascii="Open Sans" w:eastAsia="Open Sans" w:hAnsi="Open Sans" w:cs="Open Sans"/>
                <w:color w:val="000000"/>
                <w:u w:color="000000"/>
              </w:rPr>
              <w:t>Two hours.</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F11D3A" w14:textId="0557102B" w:rsidR="00490C99" w:rsidRDefault="527ACA32" w:rsidP="00640D8A">
            <w:pPr>
              <w:widowControl w:val="0"/>
              <w:spacing w:after="0" w:line="240" w:lineRule="auto"/>
              <w:rPr>
                <w:rFonts w:ascii="Open Sans" w:eastAsia="Open Sans" w:hAnsi="Open Sans" w:cs="Open Sans"/>
              </w:rPr>
            </w:pPr>
            <w:r w:rsidRPr="68E8B5EC">
              <w:rPr>
                <w:rFonts w:ascii="Open Sans" w:eastAsia="Open Sans" w:hAnsi="Open Sans" w:cs="Open Sans"/>
              </w:rPr>
              <w:t>a, b,</w:t>
            </w:r>
            <w:r w:rsidR="02F52DA3" w:rsidRPr="68E8B5EC">
              <w:rPr>
                <w:rFonts w:ascii="Open Sans" w:eastAsia="Open Sans" w:hAnsi="Open Sans" w:cs="Open Sans"/>
              </w:rPr>
              <w:t xml:space="preserve"> </w:t>
            </w:r>
            <w:r w:rsidR="007076F8">
              <w:rPr>
                <w:rFonts w:ascii="Open Sans" w:eastAsia="Open Sans" w:hAnsi="Open Sans" w:cs="Open Sans"/>
              </w:rPr>
              <w:t>c</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174C5D" w14:textId="3191A78A" w:rsidR="00490C99" w:rsidRDefault="007076F8" w:rsidP="00640D8A">
            <w:pPr>
              <w:widowControl w:val="0"/>
              <w:spacing w:after="0" w:line="240" w:lineRule="auto"/>
              <w:rPr>
                <w:rFonts w:ascii="Open Sans" w:eastAsia="Open Sans" w:hAnsi="Open Sans" w:cs="Open Sans"/>
              </w:rPr>
            </w:pPr>
            <w:r>
              <w:rPr>
                <w:rFonts w:ascii="Open Sans" w:eastAsia="Open Sans" w:hAnsi="Open Sans" w:cs="Open Sans"/>
              </w:rPr>
              <w:t>50</w:t>
            </w:r>
            <w:r w:rsidR="598F1171" w:rsidRPr="68E8B5EC">
              <w:rPr>
                <w:rFonts w:ascii="Open Sans" w:eastAsia="Open Sans" w:hAnsi="Open Sans" w:cs="Open Sans"/>
              </w:rPr>
              <w:t>%</w:t>
            </w:r>
          </w:p>
        </w:tc>
      </w:tr>
      <w:tr w:rsidR="00490C99" w14:paraId="5ED58543" w14:textId="77777777" w:rsidTr="68E8B5EC">
        <w:trPr>
          <w:trHeight w:val="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BAF278" w14:textId="39E02943" w:rsidR="00490C99" w:rsidRDefault="617432A4" w:rsidP="00640D8A">
            <w:pPr>
              <w:widowControl w:val="0"/>
              <w:spacing w:after="0" w:line="240" w:lineRule="auto"/>
              <w:rPr>
                <w:rFonts w:ascii="Open Sans" w:eastAsia="Open Sans" w:hAnsi="Open Sans" w:cs="Open Sans"/>
              </w:rPr>
            </w:pPr>
            <w:r w:rsidRPr="68E8B5EC">
              <w:rPr>
                <w:rFonts w:ascii="Open Sans" w:eastAsia="Open Sans" w:hAnsi="Open Sans" w:cs="Open Sans"/>
              </w:rPr>
              <w:t>TC</w:t>
            </w:r>
            <w:r w:rsidR="598F1171" w:rsidRPr="68E8B5EC">
              <w:rPr>
                <w:rFonts w:ascii="Open Sans" w:eastAsia="Open Sans" w:hAnsi="Open Sans" w:cs="Open Sans"/>
              </w:rPr>
              <w:t>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4C8BF0" w14:textId="55C042AA" w:rsidR="00490C99" w:rsidRDefault="41DFE0CD" w:rsidP="00640D8A">
            <w:pPr>
              <w:spacing w:after="0" w:line="240" w:lineRule="auto"/>
              <w:rPr>
                <w:rFonts w:ascii="Open Sans" w:eastAsia="Open Sans" w:hAnsi="Open Sans" w:cs="Open Sans"/>
              </w:rPr>
            </w:pPr>
            <w:r w:rsidRPr="68E8B5EC">
              <w:rPr>
                <w:rFonts w:ascii="Open Sans" w:eastAsia="Open Sans" w:hAnsi="Open Sans" w:cs="Open Sans"/>
              </w:rPr>
              <w:t>Time constrained assignment</w:t>
            </w:r>
          </w:p>
        </w:tc>
        <w:tc>
          <w:tcPr>
            <w:tcW w:w="32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AF49C2" w14:textId="77777777" w:rsidR="007076F8" w:rsidRDefault="007076F8" w:rsidP="007076F8">
            <w:pPr>
              <w:pStyle w:val="Body"/>
              <w:spacing w:after="0"/>
              <w:rPr>
                <w:rFonts w:ascii="Open Sans" w:eastAsia="Open Sans" w:hAnsi="Open Sans" w:cs="Open Sans"/>
              </w:rPr>
            </w:pPr>
            <w:r>
              <w:rPr>
                <w:rFonts w:ascii="Open Sans" w:eastAsia="Open Sans" w:hAnsi="Open Sans" w:cs="Open Sans"/>
              </w:rPr>
              <w:t xml:space="preserve">Time-constrained assignment - </w:t>
            </w:r>
          </w:p>
          <w:p w14:paraId="40CB9F3C" w14:textId="7485CDAF" w:rsidR="00490C99" w:rsidRDefault="007076F8" w:rsidP="00640D8A">
            <w:pPr>
              <w:widowControl w:val="0"/>
              <w:spacing w:after="0" w:line="240" w:lineRule="auto"/>
              <w:rPr>
                <w:rFonts w:ascii="Open Sans" w:eastAsia="Open Sans" w:hAnsi="Open Sans" w:cs="Open Sans"/>
              </w:rPr>
            </w:pPr>
            <w:r>
              <w:rPr>
                <w:rFonts w:ascii="Open Sans" w:eastAsia="Open Sans" w:hAnsi="Open Sans" w:cs="Open Sans"/>
                <w:color w:val="000000"/>
                <w:u w:color="000000"/>
              </w:rPr>
              <w:t>Two hours.</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3B9D49" w14:textId="00397138" w:rsidR="00490C99" w:rsidRDefault="007076F8" w:rsidP="00640D8A">
            <w:pPr>
              <w:widowControl w:val="0"/>
              <w:spacing w:after="0" w:line="240" w:lineRule="auto"/>
              <w:rPr>
                <w:rFonts w:ascii="Open Sans" w:eastAsia="Open Sans" w:hAnsi="Open Sans" w:cs="Open Sans"/>
              </w:rPr>
            </w:pPr>
            <w:r>
              <w:rPr>
                <w:rFonts w:ascii="Open Sans" w:eastAsia="Open Sans" w:hAnsi="Open Sans" w:cs="Open Sans"/>
              </w:rPr>
              <w:t>d</w:t>
            </w:r>
            <w:r w:rsidR="3D3E1A0B" w:rsidRPr="68E8B5EC">
              <w:rPr>
                <w:rFonts w:ascii="Open Sans" w:eastAsia="Open Sans" w:hAnsi="Open Sans" w:cs="Open Sans"/>
              </w:rPr>
              <w:t xml:space="preserve">, </w:t>
            </w:r>
            <w:r>
              <w:rPr>
                <w:rFonts w:ascii="Open Sans" w:eastAsia="Open Sans" w:hAnsi="Open Sans" w:cs="Open Sans"/>
              </w:rPr>
              <w:t>e</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2DB4B9" w14:textId="36B933BB" w:rsidR="00490C99" w:rsidRDefault="007076F8" w:rsidP="00640D8A">
            <w:pPr>
              <w:widowControl w:val="0"/>
              <w:spacing w:after="0" w:line="240" w:lineRule="auto"/>
              <w:rPr>
                <w:rFonts w:ascii="Open Sans" w:eastAsia="Open Sans" w:hAnsi="Open Sans" w:cs="Open Sans"/>
              </w:rPr>
            </w:pPr>
            <w:r>
              <w:rPr>
                <w:rFonts w:ascii="Open Sans" w:eastAsia="Open Sans" w:hAnsi="Open Sans" w:cs="Open Sans"/>
              </w:rPr>
              <w:t>50</w:t>
            </w:r>
            <w:r w:rsidR="598F1171" w:rsidRPr="0657C32A">
              <w:rPr>
                <w:rFonts w:ascii="Open Sans" w:eastAsia="Open Sans" w:hAnsi="Open Sans" w:cs="Open Sans"/>
              </w:rPr>
              <w:t>%</w:t>
            </w:r>
          </w:p>
        </w:tc>
      </w:tr>
    </w:tbl>
    <w:p w14:paraId="0FB78278" w14:textId="77777777" w:rsidR="00490C99" w:rsidRDefault="00490C99" w:rsidP="0657C32A">
      <w:pPr>
        <w:spacing w:after="0" w:line="240" w:lineRule="auto"/>
        <w:rPr>
          <w:rFonts w:ascii="Open Sans" w:eastAsia="Open Sans" w:hAnsi="Open Sans" w:cs="Open Sans"/>
          <w:b/>
          <w:bCs/>
          <w:u w:val="single"/>
        </w:rPr>
      </w:pPr>
    </w:p>
    <w:p w14:paraId="07AC5B68" w14:textId="77777777" w:rsidR="00490C99" w:rsidRDefault="0657C32A">
      <w:pPr>
        <w:spacing w:after="0" w:line="240" w:lineRule="auto"/>
        <w:rPr>
          <w:rFonts w:ascii="Open Sans" w:eastAsia="Open Sans" w:hAnsi="Open Sans" w:cs="Open Sans"/>
        </w:rPr>
      </w:pPr>
      <w:r w:rsidRPr="68E8B5EC">
        <w:rPr>
          <w:rFonts w:ascii="Open Sans" w:eastAsia="Open Sans" w:hAnsi="Open Sans" w:cs="Open Sans"/>
        </w:rPr>
        <w:t xml:space="preserve">The assessment items listed above are graded and contribute to the overall module grade (assessment </w:t>
      </w:r>
      <w:r w:rsidRPr="68E8B5EC">
        <w:rPr>
          <w:rFonts w:ascii="Open Sans" w:eastAsia="Open Sans" w:hAnsi="Open Sans" w:cs="Open Sans"/>
          <w:i/>
          <w:iCs/>
        </w:rPr>
        <w:t>of</w:t>
      </w:r>
      <w:r w:rsidRPr="68E8B5EC">
        <w:rPr>
          <w:rFonts w:ascii="Open Sans" w:eastAsia="Open Sans" w:hAnsi="Open Sans" w:cs="Open Sans"/>
        </w:rPr>
        <w:t xml:space="preserve"> learning). In addition, there are opportunities for formative assessment (assessment </w:t>
      </w:r>
      <w:r w:rsidRPr="68E8B5EC">
        <w:rPr>
          <w:rFonts w:ascii="Open Sans" w:eastAsia="Open Sans" w:hAnsi="Open Sans" w:cs="Open Sans"/>
          <w:i/>
          <w:iCs/>
        </w:rPr>
        <w:t>for</w:t>
      </w:r>
      <w:r w:rsidRPr="68E8B5EC">
        <w:rPr>
          <w:rFonts w:ascii="Open Sans" w:eastAsia="Open Sans" w:hAnsi="Open Sans" w:cs="Open Sans"/>
        </w:rPr>
        <w:t xml:space="preserve"> learning), which are ungraded, to support students in achieving the module learning outcomes. These are NOT listed.</w:t>
      </w:r>
    </w:p>
    <w:p w14:paraId="1FC39945" w14:textId="77777777" w:rsidR="00490C99" w:rsidRDefault="00490C99">
      <w:pPr>
        <w:spacing w:after="0" w:line="240" w:lineRule="auto"/>
        <w:rPr>
          <w:rFonts w:ascii="Open Sans" w:eastAsia="Open Sans" w:hAnsi="Open Sans" w:cs="Open Sans"/>
        </w:rPr>
      </w:pPr>
    </w:p>
    <w:p w14:paraId="6476F235" w14:textId="3580A2F5" w:rsidR="00490C99" w:rsidRDefault="0657C32A" w:rsidP="0657C32A">
      <w:pPr>
        <w:spacing w:before="100" w:after="100" w:line="240" w:lineRule="auto"/>
        <w:rPr>
          <w:rFonts w:ascii="Open Sans" w:eastAsia="Open Sans" w:hAnsi="Open Sans" w:cs="Open Sans"/>
          <w:b/>
          <w:bCs/>
          <w:u w:val="single"/>
        </w:rPr>
      </w:pPr>
      <w:r w:rsidRPr="68E8B5EC">
        <w:rPr>
          <w:rFonts w:ascii="Open Sans" w:eastAsia="Open Sans" w:hAnsi="Open Sans" w:cs="Open Sans"/>
          <w:b/>
          <w:bCs/>
          <w:u w:val="single"/>
        </w:rPr>
        <w:t xml:space="preserve">APPROVAL/ REVIEW DATES: </w:t>
      </w:r>
    </w:p>
    <w:p w14:paraId="22F86573" w14:textId="77777777" w:rsidR="00640D8A" w:rsidRDefault="00640D8A" w:rsidP="0657C32A">
      <w:pPr>
        <w:spacing w:before="100" w:after="100" w:line="240" w:lineRule="auto"/>
        <w:rPr>
          <w:rFonts w:ascii="Open Sans" w:eastAsia="Open Sans" w:hAnsi="Open Sans" w:cs="Open Sans"/>
          <w:b/>
          <w:bCs/>
        </w:rPr>
      </w:pPr>
    </w:p>
    <w:p w14:paraId="5AD468EA" w14:textId="77777777" w:rsidR="00490C99" w:rsidRDefault="0657C32A" w:rsidP="0657C32A">
      <w:pPr>
        <w:spacing w:before="100" w:after="100" w:line="240" w:lineRule="auto"/>
        <w:rPr>
          <w:rFonts w:ascii="Open Sans" w:eastAsia="Open Sans" w:hAnsi="Open Sans" w:cs="Open Sans"/>
          <w:b/>
          <w:bCs/>
        </w:rPr>
      </w:pPr>
      <w:r w:rsidRPr="68E8B5EC">
        <w:rPr>
          <w:rFonts w:ascii="Open Sans" w:eastAsia="Open Sans" w:hAnsi="Open Sans" w:cs="Open Sans"/>
          <w:b/>
          <w:bCs/>
        </w:rPr>
        <w:t>Version: 1</w:t>
      </w:r>
    </w:p>
    <w:p w14:paraId="119061BB" w14:textId="77777777" w:rsidR="00490C99" w:rsidRDefault="0657C32A">
      <w:pPr>
        <w:spacing w:after="0" w:line="240" w:lineRule="auto"/>
        <w:rPr>
          <w:rFonts w:ascii="Open Sans" w:eastAsia="Open Sans" w:hAnsi="Open Sans" w:cs="Open Sans"/>
        </w:rPr>
      </w:pPr>
      <w:r w:rsidRPr="68E8B5EC">
        <w:rPr>
          <w:rFonts w:ascii="Open Sans" w:eastAsia="Open Sans" w:hAnsi="Open Sans" w:cs="Open Sans"/>
        </w:rPr>
        <w:t>Date of approval:</w:t>
      </w:r>
      <w:r w:rsidR="00640D8A">
        <w:tab/>
      </w:r>
    </w:p>
    <w:sectPr w:rsidR="00490C99">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Open Sans">
    <w:altName w:val="Segoe UI"/>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64D2"/>
    <w:multiLevelType w:val="multilevel"/>
    <w:tmpl w:val="12188A5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2B34522"/>
    <w:multiLevelType w:val="multilevel"/>
    <w:tmpl w:val="CCF66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66C6E2C"/>
    <w:multiLevelType w:val="multilevel"/>
    <w:tmpl w:val="A74812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C1B53B4"/>
    <w:multiLevelType w:val="multilevel"/>
    <w:tmpl w:val="E3A2388C"/>
    <w:lvl w:ilvl="0">
      <w:start w:val="5"/>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E493ADA"/>
    <w:multiLevelType w:val="multilevel"/>
    <w:tmpl w:val="F820708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70D02614"/>
    <w:multiLevelType w:val="multilevel"/>
    <w:tmpl w:val="31E22C8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15:restartNumberingAfterBreak="0">
    <w:nsid w:val="72A15025"/>
    <w:multiLevelType w:val="multilevel"/>
    <w:tmpl w:val="BD304A4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7A542DAF"/>
    <w:multiLevelType w:val="hybridMultilevel"/>
    <w:tmpl w:val="7C22BF7E"/>
    <w:lvl w:ilvl="0" w:tplc="F79475F2">
      <w:start w:val="1"/>
      <w:numFmt w:val="bullet"/>
      <w:lvlText w:val=""/>
      <w:lvlJc w:val="left"/>
      <w:pPr>
        <w:ind w:left="720" w:hanging="360"/>
      </w:pPr>
      <w:rPr>
        <w:rFonts w:ascii="Symbol" w:hAnsi="Symbol" w:hint="default"/>
      </w:rPr>
    </w:lvl>
    <w:lvl w:ilvl="1" w:tplc="4CD88CE0">
      <w:start w:val="1"/>
      <w:numFmt w:val="bullet"/>
      <w:lvlText w:val="o"/>
      <w:lvlJc w:val="left"/>
      <w:pPr>
        <w:ind w:left="1440" w:hanging="360"/>
      </w:pPr>
      <w:rPr>
        <w:rFonts w:ascii="Courier New" w:hAnsi="Courier New" w:hint="default"/>
      </w:rPr>
    </w:lvl>
    <w:lvl w:ilvl="2" w:tplc="ED3A6EF4">
      <w:start w:val="1"/>
      <w:numFmt w:val="bullet"/>
      <w:lvlText w:val=""/>
      <w:lvlJc w:val="left"/>
      <w:pPr>
        <w:ind w:left="2160" w:hanging="360"/>
      </w:pPr>
      <w:rPr>
        <w:rFonts w:ascii="Wingdings" w:hAnsi="Wingdings" w:hint="default"/>
      </w:rPr>
    </w:lvl>
    <w:lvl w:ilvl="3" w:tplc="078A7DF0">
      <w:start w:val="1"/>
      <w:numFmt w:val="bullet"/>
      <w:lvlText w:val=""/>
      <w:lvlJc w:val="left"/>
      <w:pPr>
        <w:ind w:left="2880" w:hanging="360"/>
      </w:pPr>
      <w:rPr>
        <w:rFonts w:ascii="Symbol" w:hAnsi="Symbol" w:hint="default"/>
      </w:rPr>
    </w:lvl>
    <w:lvl w:ilvl="4" w:tplc="C48A5B4C">
      <w:start w:val="1"/>
      <w:numFmt w:val="bullet"/>
      <w:lvlText w:val="o"/>
      <w:lvlJc w:val="left"/>
      <w:pPr>
        <w:ind w:left="3600" w:hanging="360"/>
      </w:pPr>
      <w:rPr>
        <w:rFonts w:ascii="Courier New" w:hAnsi="Courier New" w:hint="default"/>
      </w:rPr>
    </w:lvl>
    <w:lvl w:ilvl="5" w:tplc="F280B8C6">
      <w:start w:val="1"/>
      <w:numFmt w:val="bullet"/>
      <w:lvlText w:val=""/>
      <w:lvlJc w:val="left"/>
      <w:pPr>
        <w:ind w:left="4320" w:hanging="360"/>
      </w:pPr>
      <w:rPr>
        <w:rFonts w:ascii="Wingdings" w:hAnsi="Wingdings" w:hint="default"/>
      </w:rPr>
    </w:lvl>
    <w:lvl w:ilvl="6" w:tplc="3C585AC6">
      <w:start w:val="1"/>
      <w:numFmt w:val="bullet"/>
      <w:lvlText w:val=""/>
      <w:lvlJc w:val="left"/>
      <w:pPr>
        <w:ind w:left="5040" w:hanging="360"/>
      </w:pPr>
      <w:rPr>
        <w:rFonts w:ascii="Symbol" w:hAnsi="Symbol" w:hint="default"/>
      </w:rPr>
    </w:lvl>
    <w:lvl w:ilvl="7" w:tplc="E80EDD26">
      <w:start w:val="1"/>
      <w:numFmt w:val="bullet"/>
      <w:lvlText w:val="o"/>
      <w:lvlJc w:val="left"/>
      <w:pPr>
        <w:ind w:left="5760" w:hanging="360"/>
      </w:pPr>
      <w:rPr>
        <w:rFonts w:ascii="Courier New" w:hAnsi="Courier New" w:hint="default"/>
      </w:rPr>
    </w:lvl>
    <w:lvl w:ilvl="8" w:tplc="B40A5342">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trackRevisions/>
  <w:documentProtection w:edit="trackedChanges" w:enforcement="0"/>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14CB65EB"/>
    <w:rsid w:val="000C1CEB"/>
    <w:rsid w:val="0014624F"/>
    <w:rsid w:val="001C28E9"/>
    <w:rsid w:val="003E2601"/>
    <w:rsid w:val="00422392"/>
    <w:rsid w:val="00490C99"/>
    <w:rsid w:val="00542DAA"/>
    <w:rsid w:val="00552C47"/>
    <w:rsid w:val="005725E3"/>
    <w:rsid w:val="005D4E7F"/>
    <w:rsid w:val="00640D8A"/>
    <w:rsid w:val="007076F8"/>
    <w:rsid w:val="00833B2D"/>
    <w:rsid w:val="00AF0826"/>
    <w:rsid w:val="00B22A42"/>
    <w:rsid w:val="00F77ADB"/>
    <w:rsid w:val="00FF4417"/>
    <w:rsid w:val="020C0010"/>
    <w:rsid w:val="02F52DA3"/>
    <w:rsid w:val="0447D1B7"/>
    <w:rsid w:val="05CEEF76"/>
    <w:rsid w:val="0657C32A"/>
    <w:rsid w:val="0709FAAA"/>
    <w:rsid w:val="09AB7B17"/>
    <w:rsid w:val="0AF3F85D"/>
    <w:rsid w:val="0B99B9F9"/>
    <w:rsid w:val="0D43F3E0"/>
    <w:rsid w:val="0DE8B512"/>
    <w:rsid w:val="110553E1"/>
    <w:rsid w:val="12439156"/>
    <w:rsid w:val="14CB65EB"/>
    <w:rsid w:val="158FF4FB"/>
    <w:rsid w:val="179B3378"/>
    <w:rsid w:val="194E921D"/>
    <w:rsid w:val="19EB4E57"/>
    <w:rsid w:val="1B573213"/>
    <w:rsid w:val="1B7BC59A"/>
    <w:rsid w:val="1B99963E"/>
    <w:rsid w:val="1BF65DB1"/>
    <w:rsid w:val="1C1420AD"/>
    <w:rsid w:val="1FA68283"/>
    <w:rsid w:val="1FED2EB1"/>
    <w:rsid w:val="1FFA8AE3"/>
    <w:rsid w:val="20D7886E"/>
    <w:rsid w:val="21B87BCE"/>
    <w:rsid w:val="21F3830E"/>
    <w:rsid w:val="220B65B6"/>
    <w:rsid w:val="225A702B"/>
    <w:rsid w:val="22EA7744"/>
    <w:rsid w:val="23EE97A5"/>
    <w:rsid w:val="24CADA3B"/>
    <w:rsid w:val="24EC15A7"/>
    <w:rsid w:val="2503CCE8"/>
    <w:rsid w:val="285959D5"/>
    <w:rsid w:val="28727DF2"/>
    <w:rsid w:val="29A038B6"/>
    <w:rsid w:val="29F52A36"/>
    <w:rsid w:val="2D69C133"/>
    <w:rsid w:val="2D6D20E4"/>
    <w:rsid w:val="2D9DA7C6"/>
    <w:rsid w:val="2E0A1AC3"/>
    <w:rsid w:val="307ED0C1"/>
    <w:rsid w:val="34C6FF4E"/>
    <w:rsid w:val="37DE40CB"/>
    <w:rsid w:val="383DA53C"/>
    <w:rsid w:val="39032A41"/>
    <w:rsid w:val="3AED5A92"/>
    <w:rsid w:val="3B3C05EA"/>
    <w:rsid w:val="3D3E1A0B"/>
    <w:rsid w:val="3F932FFD"/>
    <w:rsid w:val="41DFE0CD"/>
    <w:rsid w:val="422185EF"/>
    <w:rsid w:val="4278413A"/>
    <w:rsid w:val="4362EEEC"/>
    <w:rsid w:val="43788057"/>
    <w:rsid w:val="43DE0FC1"/>
    <w:rsid w:val="44BCC6B2"/>
    <w:rsid w:val="47FA18A0"/>
    <w:rsid w:val="480AB905"/>
    <w:rsid w:val="491B0A3D"/>
    <w:rsid w:val="49508227"/>
    <w:rsid w:val="4B6D1608"/>
    <w:rsid w:val="4D2ADABF"/>
    <w:rsid w:val="4EF463AE"/>
    <w:rsid w:val="5034AB09"/>
    <w:rsid w:val="527ACA32"/>
    <w:rsid w:val="532DA0EB"/>
    <w:rsid w:val="53FE8A07"/>
    <w:rsid w:val="55691D1E"/>
    <w:rsid w:val="55A40DEA"/>
    <w:rsid w:val="55DBB986"/>
    <w:rsid w:val="587B368A"/>
    <w:rsid w:val="598F1171"/>
    <w:rsid w:val="5BEDF9B0"/>
    <w:rsid w:val="5C1A61EE"/>
    <w:rsid w:val="5C67595F"/>
    <w:rsid w:val="5D909382"/>
    <w:rsid w:val="5DF4CE16"/>
    <w:rsid w:val="5EB9677D"/>
    <w:rsid w:val="5F306B67"/>
    <w:rsid w:val="5F389103"/>
    <w:rsid w:val="5F5639A7"/>
    <w:rsid w:val="617432A4"/>
    <w:rsid w:val="65289414"/>
    <w:rsid w:val="656D3E48"/>
    <w:rsid w:val="6630A599"/>
    <w:rsid w:val="68BB01BE"/>
    <w:rsid w:val="68E8B5EC"/>
    <w:rsid w:val="69707125"/>
    <w:rsid w:val="6BF2A280"/>
    <w:rsid w:val="6C4E0C97"/>
    <w:rsid w:val="6C9A16E9"/>
    <w:rsid w:val="6D0EF36A"/>
    <w:rsid w:val="6D776265"/>
    <w:rsid w:val="6E3E6DD5"/>
    <w:rsid w:val="6EDE7F64"/>
    <w:rsid w:val="6F417286"/>
    <w:rsid w:val="6FB9702F"/>
    <w:rsid w:val="7002CCF5"/>
    <w:rsid w:val="71194674"/>
    <w:rsid w:val="72B31462"/>
    <w:rsid w:val="7403D2ED"/>
    <w:rsid w:val="7540E03D"/>
    <w:rsid w:val="75F07250"/>
    <w:rsid w:val="76075392"/>
    <w:rsid w:val="770EDE93"/>
    <w:rsid w:val="78EEBBED"/>
    <w:rsid w:val="7A3F8092"/>
    <w:rsid w:val="7BA9557E"/>
    <w:rsid w:val="7CFA2BE8"/>
    <w:rsid w:val="7D1518FD"/>
    <w:rsid w:val="7D1E02A2"/>
    <w:rsid w:val="7D38A3D9"/>
    <w:rsid w:val="7E1D95A6"/>
    <w:rsid w:val="7F485492"/>
    <w:rsid w:val="7F837A6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BDA3290"/>
  <w15:docId w15:val="{C009B6AB-3DE1-42F9-89D1-758424DE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B22A42"/>
    <w:pPr>
      <w:keepNext/>
      <w:keepLines/>
      <w:suppressAutoHyphens w:val="0"/>
      <w:spacing w:before="240" w:after="0" w:line="240" w:lineRule="auto"/>
      <w:outlineLvl w:val="0"/>
    </w:pPr>
    <w:rPr>
      <w:rFonts w:ascii="Calibri Light" w:eastAsia="SimSun" w:hAnsi="Calibri Light" w:cs="Times New Roman"/>
      <w:color w:val="2E74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A87"/>
    <w:rPr>
      <w:color w:val="0563C1" w:themeColor="hyperlink"/>
      <w:u w:val="single"/>
    </w:rPr>
  </w:style>
  <w:style w:type="character" w:styleId="UnresolvedMention">
    <w:name w:val="Unresolved Mention"/>
    <w:basedOn w:val="DefaultParagraphFont"/>
    <w:uiPriority w:val="99"/>
    <w:semiHidden/>
    <w:unhideWhenUsed/>
    <w:qFormat/>
    <w:rsid w:val="00CF2A8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B22A42"/>
    <w:rPr>
      <w:rFonts w:ascii="Calibri Light" w:eastAsia="SimSun" w:hAnsi="Calibri Light" w:cs="Times New Roman"/>
      <w:color w:val="2E74B5"/>
      <w:sz w:val="32"/>
      <w:szCs w:val="32"/>
      <w:lang w:eastAsia="en-US"/>
    </w:rPr>
  </w:style>
  <w:style w:type="paragraph" w:styleId="NormalWeb">
    <w:name w:val="Normal (Web)"/>
    <w:basedOn w:val="Normal"/>
    <w:uiPriority w:val="99"/>
    <w:rsid w:val="00B22A42"/>
    <w:pPr>
      <w:suppressAutoHyphens w:val="0"/>
      <w:spacing w:before="100" w:beforeAutospacing="1" w:after="100" w:afterAutospacing="1" w:line="240" w:lineRule="auto"/>
    </w:pPr>
    <w:rPr>
      <w:rFonts w:ascii="Verdana" w:eastAsia="Times New Roman" w:hAnsi="Verdana" w:cs="Verdana"/>
      <w:sz w:val="24"/>
      <w:szCs w:val="24"/>
      <w:lang w:eastAsia="en-US"/>
    </w:rPr>
  </w:style>
  <w:style w:type="paragraph" w:styleId="BalloonText">
    <w:name w:val="Balloon Text"/>
    <w:basedOn w:val="Normal"/>
    <w:link w:val="BalloonTextChar"/>
    <w:uiPriority w:val="99"/>
    <w:semiHidden/>
    <w:unhideWhenUsed/>
    <w:rsid w:val="0042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392"/>
    <w:rPr>
      <w:rFonts w:ascii="Segoe UI" w:hAnsi="Segoe UI" w:cs="Segoe UI"/>
      <w:sz w:val="18"/>
      <w:szCs w:val="18"/>
    </w:rPr>
  </w:style>
  <w:style w:type="paragraph" w:styleId="Revision">
    <w:name w:val="Revision"/>
    <w:hidden/>
    <w:uiPriority w:val="99"/>
    <w:semiHidden/>
    <w:rsid w:val="003E2601"/>
    <w:pPr>
      <w:suppressAutoHyphens w:val="0"/>
    </w:pPr>
  </w:style>
  <w:style w:type="paragraph" w:customStyle="1" w:styleId="Body">
    <w:name w:val="Body"/>
    <w:rsid w:val="00542DAA"/>
    <w:pPr>
      <w:pBdr>
        <w:top w:val="nil"/>
        <w:left w:val="nil"/>
        <w:bottom w:val="nil"/>
        <w:right w:val="nil"/>
        <w:between w:val="nil"/>
        <w:bar w:val="nil"/>
      </w:pBdr>
      <w:spacing w:after="160" w:line="259" w:lineRule="auto"/>
    </w:pPr>
    <w:rPr>
      <w:rFonts w:ascii="Calibri" w:eastAsia="Calibri" w:hAnsi="Calibri" w:cs="Calibri"/>
      <w:color w:val="000000"/>
      <w:u w:color="000000"/>
      <w:bdr w:val="ni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20347">
      <w:bodyDiv w:val="1"/>
      <w:marLeft w:val="0"/>
      <w:marRight w:val="0"/>
      <w:marTop w:val="0"/>
      <w:marBottom w:val="0"/>
      <w:divBdr>
        <w:top w:val="none" w:sz="0" w:space="0" w:color="auto"/>
        <w:left w:val="none" w:sz="0" w:space="0" w:color="auto"/>
        <w:bottom w:val="none" w:sz="0" w:space="0" w:color="auto"/>
        <w:right w:val="none" w:sz="0" w:space="0" w:color="auto"/>
      </w:divBdr>
    </w:div>
    <w:div w:id="1436830353">
      <w:bodyDiv w:val="1"/>
      <w:marLeft w:val="0"/>
      <w:marRight w:val="0"/>
      <w:marTop w:val="0"/>
      <w:marBottom w:val="0"/>
      <w:divBdr>
        <w:top w:val="none" w:sz="0" w:space="0" w:color="auto"/>
        <w:left w:val="none" w:sz="0" w:space="0" w:color="auto"/>
        <w:bottom w:val="none" w:sz="0" w:space="0" w:color="auto"/>
        <w:right w:val="none" w:sz="0" w:space="0" w:color="auto"/>
      </w:divBdr>
    </w:div>
    <w:div w:id="198843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northampton.ac.uk/ilt/current-projects/defining-contact-time/kis-guidance/" TargetMode="External"/><Relationship Id="rId4" Type="http://schemas.openxmlformats.org/officeDocument/2006/relationships/customXml" Target="../customXml/item4.xml"/><Relationship Id="rId9" Type="http://schemas.openxmlformats.org/officeDocument/2006/relationships/hyperlink" Target="https://www.northampton.ac.uk/ilt/current-projects/defining-contact-time/types-of-student-contac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3CE678-1DF5-3D4D-9457-4A99717F64C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Triantafyllos Kanakis</DisplayName>
        <AccountId>588</AccountId>
        <AccountType/>
      </UserInfo>
      <UserInfo>
        <DisplayName>Mu Mu</DisplayName>
        <AccountId>3089</AccountId>
        <AccountType/>
      </UserInfo>
    </SharedWithUsers>
    <DOC_GUID xmlns="c4ae5f47-200a-4de4-96a2-4d8d773cc6c8" xsi:nil="true"/>
    <Legacy_x0020_Author xmlns="53d32d9e-c095-442e-adc4-e6c79097d37c" xsi:nil="true"/>
    <LinkTec_x0020_Date xmlns="53d32d9e-c095-442e-adc4-e6c79097d37c" xsi:nil="true"/>
    <LegacyID xmlns="53d32d9e-c095-442e-adc4-e6c79097d37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870F9-C3FD-45E8-B2C6-05B134C77C84}">
  <ds:schemaRefs>
    <ds:schemaRef ds:uri="http://schemas.openxmlformats.org/officeDocument/2006/bibliography"/>
  </ds:schemaRefs>
</ds:datastoreItem>
</file>

<file path=customXml/itemProps2.xml><?xml version="1.0" encoding="utf-8"?>
<ds:datastoreItem xmlns:ds="http://schemas.openxmlformats.org/officeDocument/2006/customXml" ds:itemID="{54211E69-24E4-45A7-9046-514B805F81EE}">
  <ds:schemaRefs>
    <ds:schemaRef ds:uri="http://schemas.microsoft.com/office/2006/metadata/properties"/>
    <ds:schemaRef ds:uri="http://schemas.microsoft.com/office/infopath/2007/PartnerControls"/>
    <ds:schemaRef ds:uri="daf9b9c5-29bc-474b-aa0d-ba9b47f8c90b"/>
    <ds:schemaRef ds:uri="86aceafc-089a-4122-9ea2-dd124d399018"/>
  </ds:schemaRefs>
</ds:datastoreItem>
</file>

<file path=customXml/itemProps3.xml><?xml version="1.0" encoding="utf-8"?>
<ds:datastoreItem xmlns:ds="http://schemas.openxmlformats.org/officeDocument/2006/customXml" ds:itemID="{B9E50ED3-42FE-49FC-B417-09FC38CDC9B1}">
  <ds:schemaRefs>
    <ds:schemaRef ds:uri="http://schemas.microsoft.com/sharepoint/v3/contenttype/forms"/>
  </ds:schemaRefs>
</ds:datastoreItem>
</file>

<file path=customXml/itemProps4.xml><?xml version="1.0" encoding="utf-8"?>
<ds:datastoreItem xmlns:ds="http://schemas.openxmlformats.org/officeDocument/2006/customXml" ds:itemID="{8EAB74F3-5B4A-4490-98B3-AE9FCA2C112A}"/>
</file>

<file path=docProps/app.xml><?xml version="1.0" encoding="utf-8"?>
<Properties xmlns="http://schemas.openxmlformats.org/officeDocument/2006/extended-properties" xmlns:vt="http://schemas.openxmlformats.org/officeDocument/2006/docPropsVTypes">
  <Template>Normal.dotm</Template>
  <TotalTime>3</TotalTime>
  <Pages>4</Pages>
  <Words>443</Words>
  <Characters>2753</Characters>
  <Application>Microsoft Office Word</Application>
  <DocSecurity>0</DocSecurity>
  <Lines>168</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Northampton</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Denning</dc:creator>
  <dc:description/>
  <cp:lastModifiedBy>Mu Mu</cp:lastModifiedBy>
  <cp:revision>10</cp:revision>
  <dcterms:created xsi:type="dcterms:W3CDTF">2021-11-17T10:47:00Z</dcterms:created>
  <dcterms:modified xsi:type="dcterms:W3CDTF">2022-01-31T09:17:00Z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grammarly_documentId">
    <vt:lpwstr>documentId_3240</vt:lpwstr>
  </property>
  <property fmtid="{D5CDD505-2E9C-101B-9397-08002B2CF9AE}" pid="4" name="grammarly_documentContext">
    <vt:lpwstr>{"goals":[],"domain":"general","emotions":[],"dialect":"british"}</vt:lpwstr>
  </property>
</Properties>
</file>