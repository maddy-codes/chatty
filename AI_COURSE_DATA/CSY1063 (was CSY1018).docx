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A0B07" w:rsidR="008C727A" w:rsidP="008C727A" w:rsidRDefault="008C727A" w14:paraId="5A731B83" w14:textId="77777777">
      <w:pPr>
        <w:pStyle w:val="Heading1"/>
        <w:jc w:val="center"/>
        <w:rPr>
          <w:rFonts w:ascii="Open Sans" w:hAnsi="Open Sans" w:cs="Open Sans"/>
          <w:sz w:val="28"/>
          <w:szCs w:val="28"/>
        </w:rPr>
      </w:pPr>
      <w:bookmarkStart w:name="_GoBack" w:id="0"/>
      <w:bookmarkEnd w:id="0"/>
      <w:r w:rsidRPr="00FA0B07">
        <w:rPr>
          <w:rFonts w:ascii="Open Sans" w:hAnsi="Open Sans" w:cs="Open Sans"/>
          <w:sz w:val="28"/>
          <w:szCs w:val="28"/>
        </w:rPr>
        <w:t>UNIVERSITY OF NORTHAMPTON</w:t>
      </w:r>
    </w:p>
    <w:p w:rsidRPr="00FA0B07" w:rsidR="008C727A" w:rsidP="008C727A" w:rsidRDefault="008C727A" w14:paraId="0CF35A78" w14:textId="77777777">
      <w:pPr>
        <w:pStyle w:val="Heading1"/>
        <w:jc w:val="center"/>
        <w:rPr>
          <w:rFonts w:ascii="Open Sans" w:hAnsi="Open Sans" w:cs="Open Sans"/>
          <w:sz w:val="28"/>
          <w:szCs w:val="28"/>
        </w:rPr>
      </w:pPr>
      <w:r w:rsidRPr="00FA0B07">
        <w:rPr>
          <w:rFonts w:ascii="Open Sans" w:hAnsi="Open Sans" w:cs="Open Sans"/>
          <w:sz w:val="28"/>
          <w:szCs w:val="28"/>
        </w:rPr>
        <w:t>MODULE SPECIFICATION</w:t>
      </w:r>
    </w:p>
    <w:p w:rsidRPr="00FA0B07" w:rsidR="008C727A" w:rsidP="008C727A" w:rsidRDefault="008C727A" w14:paraId="6EE253F4" w14:textId="77777777">
      <w:pPr>
        <w:ind w:firstLine="720"/>
        <w:rPr>
          <w:rFonts w:ascii="Open Sans" w:hAnsi="Open Sans" w:cs="Open Sans"/>
        </w:rPr>
      </w:pPr>
    </w:p>
    <w:p w:rsidRPr="00FA0B07" w:rsidR="008C727A" w:rsidP="008C727A" w:rsidRDefault="008C727A" w14:paraId="7BBBB7D7" w14:textId="77777777">
      <w:pPr>
        <w:ind w:left="720"/>
        <w:jc w:val="center"/>
        <w:rPr>
          <w:rFonts w:ascii="Open Sans" w:hAnsi="Open Sans" w:cs="Open Sans"/>
        </w:rPr>
      </w:pPr>
      <w:r w:rsidRPr="00FA0B07">
        <w:rPr>
          <w:rFonts w:ascii="Open Sans" w:hAnsi="Open Sans" w:cs="Open Sans"/>
        </w:rPr>
        <w:t>This document forms the definitive overview as to the nature and scope of this module and is used in the University’s quality assurance processes. The information in this document cannot be changed without approval (except for the Indicative Content).</w:t>
      </w:r>
    </w:p>
    <w:p w:rsidRPr="00FA0B07" w:rsidR="008C727A" w:rsidP="008C727A" w:rsidRDefault="008C727A" w14:paraId="6B88AB37" w14:textId="77777777">
      <w:pPr>
        <w:rPr>
          <w:rFonts w:ascii="Open Sans" w:hAnsi="Open Sans" w:cs="Open Sans"/>
        </w:rPr>
      </w:pPr>
    </w:p>
    <w:p w:rsidRPr="00FA0B07" w:rsidR="008C727A" w:rsidP="008C727A" w:rsidRDefault="009E61F1" w14:paraId="751D3D69" w14:textId="77777777">
      <w:pPr>
        <w:rPr>
          <w:rFonts w:ascii="Open Sans" w:hAnsi="Open Sans" w:cs="Open Sans"/>
        </w:rPr>
      </w:pPr>
      <w:hyperlink w:history="1" r:id="rId10">
        <w:r w:rsidRPr="00FA0B07" w:rsidR="008C727A">
          <w:rPr>
            <w:rStyle w:val="Hyperlink"/>
            <w:rFonts w:ascii="Open Sans" w:hAnsi="Open Sans" w:cs="Open Sans"/>
          </w:rPr>
          <w:t>A glossary of key terms is available.</w:t>
        </w:r>
      </w:hyperlink>
    </w:p>
    <w:p w:rsidRPr="00FA0B07" w:rsidR="008C727A" w:rsidP="008C727A" w:rsidRDefault="008C727A" w14:paraId="7DC9DCA7" w14:textId="77777777">
      <w:pPr>
        <w:rPr>
          <w:rFonts w:ascii="Open Sans" w:hAnsi="Open Sans" w:cs="Open Sans"/>
        </w:rPr>
      </w:pPr>
    </w:p>
    <w:tbl>
      <w:tblPr>
        <w:tblW w:w="5044" w:type="pct"/>
        <w:tblCellSpacing w:w="0" w:type="dxa"/>
        <w:tblInd w:w="2" w:type="dxa"/>
        <w:tblBorders>
          <w:top w:val="outset" w:color="000000" w:sz="6" w:space="0"/>
          <w:left w:val="outset" w:color="000000" w:sz="6" w:space="0"/>
          <w:bottom w:val="outset" w:color="000000" w:sz="6" w:space="0"/>
          <w:right w:val="outset" w:color="000000" w:sz="6" w:space="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592"/>
        <w:gridCol w:w="6483"/>
      </w:tblGrid>
      <w:tr w:rsidRPr="008C727A" w:rsidR="008C727A" w:rsidTr="00532A70" w14:paraId="2A5C3095" w14:textId="77777777">
        <w:trPr>
          <w:tblCellSpacing w:w="0" w:type="dxa"/>
        </w:trPr>
        <w:tc>
          <w:tcPr>
            <w:tcW w:w="1428" w:type="pct"/>
            <w:tcBorders>
              <w:top w:val="outset" w:color="000000" w:themeColor="text1" w:sz="6" w:space="0"/>
              <w:left w:val="double" w:color="auto" w:sz="4" w:space="0"/>
              <w:bottom w:val="outset" w:color="000000" w:themeColor="text1" w:sz="6" w:space="0"/>
              <w:right w:val="outset" w:color="000000" w:themeColor="text1" w:sz="6" w:space="0"/>
            </w:tcBorders>
            <w:shd w:val="clear" w:color="auto" w:fill="99CCFF"/>
          </w:tcPr>
          <w:p w:rsidRPr="008C727A" w:rsidR="008C727A" w:rsidP="00532A70" w:rsidRDefault="008C727A" w14:paraId="4422E815" w14:textId="77777777">
            <w:pPr>
              <w:pStyle w:val="NormalWeb"/>
              <w:rPr>
                <w:rFonts w:ascii="Open Sans" w:hAnsi="Open Sans" w:cs="Open Sans"/>
                <w:b/>
                <w:szCs w:val="22"/>
              </w:rPr>
            </w:pPr>
            <w:r w:rsidRPr="008C727A">
              <w:rPr>
                <w:rFonts w:ascii="Open Sans" w:hAnsi="Open Sans" w:cs="Open Sans"/>
                <w:b/>
                <w:szCs w:val="22"/>
              </w:rPr>
              <w:t>FACULTY</w:t>
            </w:r>
          </w:p>
        </w:tc>
        <w:tc>
          <w:tcPr>
            <w:tcW w:w="3572" w:type="pct"/>
            <w:tcBorders>
              <w:top w:val="outset" w:color="000000" w:themeColor="text1" w:sz="6" w:space="0"/>
              <w:left w:val="outset" w:color="000000" w:themeColor="text1" w:sz="6" w:space="0"/>
              <w:bottom w:val="single" w:color="auto" w:sz="4" w:space="0"/>
              <w:right w:val="double" w:color="auto" w:sz="4" w:space="0"/>
            </w:tcBorders>
            <w:shd w:val="clear" w:color="auto" w:fill="FFFFFF" w:themeFill="background1"/>
          </w:tcPr>
          <w:p w:rsidRPr="008C727A" w:rsidR="008C727A" w:rsidP="00532A70" w:rsidRDefault="008C727A" w14:paraId="0A2E3963" w14:textId="77777777">
            <w:pPr>
              <w:rPr>
                <w:rFonts w:ascii="Open Sans" w:hAnsi="Open Sans" w:cs="Open Sans"/>
              </w:rPr>
            </w:pPr>
            <w:r w:rsidRPr="008C727A">
              <w:rPr>
                <w:rFonts w:ascii="Open Sans" w:hAnsi="Open Sans" w:cs="Open Sans"/>
              </w:rPr>
              <w:t>Faculty of Art, Science &amp; Technology</w:t>
            </w:r>
          </w:p>
        </w:tc>
      </w:tr>
      <w:tr w:rsidRPr="008C727A" w:rsidR="008C727A" w:rsidTr="00532A70" w14:paraId="1BBFC64C" w14:textId="77777777">
        <w:trPr>
          <w:tblCellSpacing w:w="0" w:type="dxa"/>
        </w:trPr>
        <w:tc>
          <w:tcPr>
            <w:tcW w:w="1428" w:type="pct"/>
            <w:tcBorders>
              <w:top w:val="outset" w:color="000000" w:themeColor="text1" w:sz="6" w:space="0"/>
              <w:left w:val="double" w:color="auto" w:sz="4" w:space="0"/>
              <w:bottom w:val="outset" w:color="000000" w:themeColor="text1" w:sz="6" w:space="0"/>
              <w:right w:val="outset" w:color="000000" w:themeColor="text1" w:sz="6" w:space="0"/>
            </w:tcBorders>
            <w:shd w:val="clear" w:color="auto" w:fill="99CCFF"/>
          </w:tcPr>
          <w:p w:rsidRPr="008C727A" w:rsidR="008C727A" w:rsidP="00532A70" w:rsidRDefault="008C727A" w14:paraId="2DC07EA6" w14:textId="77777777">
            <w:pPr>
              <w:rPr>
                <w:rFonts w:ascii="Open Sans" w:hAnsi="Open Sans" w:cs="Open Sans"/>
                <w:b/>
                <w:highlight w:val="yellow"/>
              </w:rPr>
            </w:pPr>
            <w:r w:rsidRPr="008C727A">
              <w:rPr>
                <w:rFonts w:ascii="Open Sans" w:hAnsi="Open Sans" w:cs="Open Sans"/>
                <w:b/>
              </w:rPr>
              <w:t>SUBJECT AREA</w:t>
            </w:r>
          </w:p>
        </w:tc>
        <w:tc>
          <w:tcPr>
            <w:tcW w:w="3572" w:type="pct"/>
            <w:tcBorders>
              <w:top w:val="single" w:color="auto" w:sz="4" w:space="0"/>
              <w:left w:val="outset" w:color="000000" w:themeColor="text1" w:sz="6" w:space="0"/>
              <w:bottom w:val="single" w:color="auto" w:sz="4" w:space="0"/>
              <w:right w:val="double" w:color="auto" w:sz="4" w:space="0"/>
            </w:tcBorders>
            <w:shd w:val="clear" w:color="auto" w:fill="FFFFFF" w:themeFill="background1"/>
          </w:tcPr>
          <w:p w:rsidRPr="008C727A" w:rsidR="008C727A" w:rsidP="00532A70" w:rsidRDefault="008C727A" w14:paraId="4CC77AD3" w14:textId="77777777">
            <w:pPr>
              <w:rPr>
                <w:rFonts w:ascii="Open Sans" w:hAnsi="Open Sans" w:cs="Open Sans"/>
              </w:rPr>
            </w:pPr>
            <w:r w:rsidRPr="008C727A">
              <w:rPr>
                <w:rFonts w:ascii="Open Sans" w:hAnsi="Open Sans" w:cs="Open Sans"/>
              </w:rPr>
              <w:t>Technology</w:t>
            </w:r>
          </w:p>
        </w:tc>
      </w:tr>
      <w:tr w:rsidRPr="008C727A" w:rsidR="008C727A" w:rsidTr="00532A70" w14:paraId="4C4714B5" w14:textId="77777777">
        <w:trPr>
          <w:tblCellSpacing w:w="0" w:type="dxa"/>
        </w:trPr>
        <w:tc>
          <w:tcPr>
            <w:tcW w:w="1428" w:type="pct"/>
            <w:tcBorders>
              <w:top w:val="outset" w:color="000000" w:themeColor="text1" w:sz="6" w:space="0"/>
              <w:left w:val="double" w:color="auto" w:sz="4" w:space="0"/>
              <w:bottom w:val="outset" w:color="000000" w:themeColor="text1" w:sz="6" w:space="0"/>
              <w:right w:val="outset" w:color="000000" w:themeColor="text1" w:sz="6" w:space="0"/>
            </w:tcBorders>
            <w:shd w:val="clear" w:color="auto" w:fill="99CCFF"/>
          </w:tcPr>
          <w:p w:rsidRPr="008C727A" w:rsidR="008C727A" w:rsidP="00532A70" w:rsidRDefault="008C727A" w14:paraId="27271CB0" w14:textId="77777777">
            <w:pPr>
              <w:rPr>
                <w:rFonts w:ascii="Open Sans" w:hAnsi="Open Sans" w:cs="Open Sans"/>
                <w:b/>
              </w:rPr>
            </w:pPr>
            <w:r w:rsidRPr="008C727A">
              <w:rPr>
                <w:rFonts w:ascii="Open Sans" w:hAnsi="Open Sans" w:cs="Open Sans"/>
                <w:b/>
              </w:rPr>
              <w:t>SUBJECT FIELD</w:t>
            </w:r>
          </w:p>
        </w:tc>
        <w:tc>
          <w:tcPr>
            <w:tcW w:w="3572" w:type="pct"/>
            <w:tcBorders>
              <w:top w:val="single" w:color="auto" w:sz="4" w:space="0"/>
              <w:left w:val="outset" w:color="000000" w:themeColor="text1" w:sz="6" w:space="0"/>
              <w:bottom w:val="single" w:color="auto" w:sz="4" w:space="0"/>
              <w:right w:val="double" w:color="auto" w:sz="4" w:space="0"/>
            </w:tcBorders>
            <w:shd w:val="clear" w:color="auto" w:fill="FFFFFF" w:themeFill="background1"/>
          </w:tcPr>
          <w:p w:rsidRPr="008C727A" w:rsidR="008C727A" w:rsidP="00532A70" w:rsidRDefault="008C727A" w14:paraId="228465EE" w14:textId="77777777">
            <w:pPr>
              <w:rPr>
                <w:rFonts w:ascii="Open Sans" w:hAnsi="Open Sans" w:cs="Open Sans"/>
              </w:rPr>
            </w:pPr>
            <w:r w:rsidRPr="008C727A">
              <w:rPr>
                <w:rFonts w:ascii="Open Sans" w:hAnsi="Open Sans" w:cs="Open Sans"/>
              </w:rPr>
              <w:t>Computing</w:t>
            </w:r>
          </w:p>
        </w:tc>
      </w:tr>
      <w:tr w:rsidRPr="008C727A" w:rsidR="008C727A" w:rsidTr="00532A70" w14:paraId="650025E6" w14:textId="77777777">
        <w:trPr>
          <w:tblCellSpacing w:w="0" w:type="dxa"/>
        </w:trPr>
        <w:tc>
          <w:tcPr>
            <w:tcW w:w="1428" w:type="pct"/>
            <w:tcBorders>
              <w:top w:val="outset" w:color="000000" w:themeColor="text1" w:sz="6" w:space="0"/>
              <w:left w:val="double" w:color="auto" w:sz="4" w:space="0"/>
              <w:bottom w:val="outset" w:color="000000" w:themeColor="text1" w:sz="6" w:space="0"/>
              <w:right w:val="outset" w:color="000000" w:themeColor="text1" w:sz="6" w:space="0"/>
            </w:tcBorders>
            <w:shd w:val="clear" w:color="auto" w:fill="99CCFF"/>
          </w:tcPr>
          <w:p w:rsidRPr="008C727A" w:rsidR="008C727A" w:rsidP="00532A70" w:rsidRDefault="008C727A" w14:paraId="5DF234E6" w14:textId="77777777">
            <w:pPr>
              <w:rPr>
                <w:rFonts w:ascii="Open Sans" w:hAnsi="Open Sans" w:cs="Open Sans"/>
                <w:b/>
              </w:rPr>
            </w:pPr>
            <w:r w:rsidRPr="008C727A">
              <w:rPr>
                <w:rFonts w:ascii="Open Sans" w:hAnsi="Open Sans" w:cs="Open Sans"/>
                <w:b/>
              </w:rPr>
              <w:t>MODULE TITLE</w:t>
            </w:r>
          </w:p>
        </w:tc>
        <w:tc>
          <w:tcPr>
            <w:tcW w:w="3572" w:type="pct"/>
            <w:tcBorders>
              <w:top w:val="single" w:color="auto" w:sz="4" w:space="0"/>
              <w:left w:val="outset" w:color="000000" w:themeColor="text1" w:sz="6" w:space="0"/>
              <w:bottom w:val="outset" w:color="000000" w:themeColor="text1" w:sz="6" w:space="0"/>
              <w:right w:val="double" w:color="auto" w:sz="4" w:space="0"/>
            </w:tcBorders>
            <w:shd w:val="clear" w:color="auto" w:fill="FFFFFF" w:themeFill="background1"/>
          </w:tcPr>
          <w:p w:rsidRPr="008C727A" w:rsidR="008C727A" w:rsidP="00532A70" w:rsidRDefault="008C727A" w14:paraId="2FE450E5" w14:textId="7847E302">
            <w:pPr>
              <w:rPr>
                <w:rFonts w:ascii="Open Sans" w:hAnsi="Open Sans" w:cs="Open Sans"/>
              </w:rPr>
            </w:pPr>
            <w:r w:rsidRPr="008C727A">
              <w:rPr>
                <w:rFonts w:ascii="Open Sans" w:hAnsi="Open Sans" w:cs="Open Sans"/>
                <w:noProof/>
                <w:lang w:val="en-US"/>
              </w:rPr>
              <w:t>Web Development</w:t>
            </w:r>
          </w:p>
        </w:tc>
      </w:tr>
    </w:tbl>
    <w:p w:rsidRPr="008C727A" w:rsidR="008C727A" w:rsidP="008C727A" w:rsidRDefault="008C727A" w14:paraId="51BAD80C" w14:textId="77777777">
      <w:pPr>
        <w:pStyle w:val="NormalWeb"/>
        <w:spacing w:before="0" w:beforeAutospacing="0" w:after="0" w:afterAutospacing="0"/>
        <w:rPr>
          <w:rFonts w:ascii="Open Sans" w:hAnsi="Open Sans" w:cs="Open Sans"/>
          <w:szCs w:val="22"/>
        </w:rPr>
      </w:pPr>
    </w:p>
    <w:tbl>
      <w:tblPr>
        <w:tblW w:w="5029" w:type="pct"/>
        <w:tblCellSpacing w:w="0" w:type="dxa"/>
        <w:tblInd w:w="2" w:type="dxa"/>
        <w:tblBorders>
          <w:top w:val="outset" w:color="000000" w:sz="6" w:space="0"/>
          <w:left w:val="outset" w:color="000000" w:sz="6" w:space="0"/>
          <w:bottom w:val="outset" w:color="000000" w:sz="6" w:space="0"/>
          <w:right w:val="outset" w:color="000000" w:sz="6" w:space="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577"/>
        <w:gridCol w:w="6478"/>
      </w:tblGrid>
      <w:tr w:rsidRPr="008C727A" w:rsidR="008C727A" w:rsidTr="00532A70" w14:paraId="05177A2D" w14:textId="77777777">
        <w:trPr>
          <w:tblCellSpacing w:w="0" w:type="dxa"/>
        </w:trPr>
        <w:tc>
          <w:tcPr>
            <w:tcW w:w="1423" w:type="pct"/>
            <w:tcBorders>
              <w:top w:val="outset" w:color="000000" w:themeColor="text1" w:sz="6" w:space="0"/>
              <w:left w:val="double" w:color="auto" w:sz="4" w:space="0"/>
              <w:bottom w:val="outset" w:color="000000" w:themeColor="text1" w:sz="6" w:space="0"/>
              <w:right w:val="outset" w:color="000000" w:themeColor="text1" w:sz="6" w:space="0"/>
            </w:tcBorders>
            <w:shd w:val="clear" w:color="auto" w:fill="99CCFF"/>
          </w:tcPr>
          <w:p w:rsidRPr="008C727A" w:rsidR="008C727A" w:rsidP="00532A70" w:rsidRDefault="008C727A" w14:paraId="07FF28FE" w14:textId="77777777">
            <w:pPr>
              <w:pStyle w:val="NormalWeb"/>
              <w:spacing w:before="0" w:beforeAutospacing="0" w:after="0" w:afterAutospacing="0"/>
              <w:rPr>
                <w:rFonts w:ascii="Open Sans" w:hAnsi="Open Sans" w:cs="Open Sans"/>
                <w:b/>
                <w:szCs w:val="22"/>
              </w:rPr>
            </w:pPr>
            <w:r w:rsidRPr="008C727A">
              <w:rPr>
                <w:rFonts w:ascii="Open Sans" w:hAnsi="Open Sans" w:cs="Open Sans"/>
                <w:b/>
                <w:szCs w:val="22"/>
              </w:rPr>
              <w:t>MODULE CODE</w:t>
            </w:r>
          </w:p>
        </w:tc>
        <w:tc>
          <w:tcPr>
            <w:tcW w:w="3577" w:type="pct"/>
            <w:tcBorders>
              <w:top w:val="outset" w:color="000000" w:themeColor="text1" w:sz="6" w:space="0"/>
              <w:left w:val="outset" w:color="000000" w:themeColor="text1" w:sz="6" w:space="0"/>
              <w:bottom w:val="outset" w:color="000000" w:themeColor="text1" w:sz="6" w:space="0"/>
              <w:right w:val="outset" w:color="000000" w:themeColor="text1" w:sz="6" w:space="0"/>
            </w:tcBorders>
            <w:shd w:val="clear" w:color="auto" w:fill="auto"/>
          </w:tcPr>
          <w:p w:rsidRPr="008C727A" w:rsidR="008C727A" w:rsidP="00532A70" w:rsidRDefault="008C727A" w14:paraId="62D44993" w14:textId="49C4495C">
            <w:pPr>
              <w:rPr>
                <w:rFonts w:ascii="Open Sans" w:hAnsi="Open Sans" w:cs="Open Sans"/>
                <w:bCs/>
              </w:rPr>
            </w:pPr>
            <w:r w:rsidRPr="008C727A">
              <w:rPr>
                <w:rFonts w:ascii="Open Sans" w:hAnsi="Open Sans" w:cs="Open Sans"/>
                <w:bCs/>
              </w:rPr>
              <w:t>CSY1063</w:t>
            </w:r>
          </w:p>
        </w:tc>
      </w:tr>
      <w:tr w:rsidRPr="008C727A" w:rsidR="008C727A" w:rsidTr="00532A70" w14:paraId="51E800D2" w14:textId="77777777">
        <w:trPr>
          <w:tblCellSpacing w:w="0" w:type="dxa"/>
        </w:trPr>
        <w:tc>
          <w:tcPr>
            <w:tcW w:w="1423" w:type="pct"/>
            <w:tcBorders>
              <w:top w:val="outset" w:color="000000" w:themeColor="text1" w:sz="6" w:space="0"/>
              <w:left w:val="double" w:color="auto" w:sz="4" w:space="0"/>
              <w:bottom w:val="outset" w:color="000000" w:themeColor="text1" w:sz="6" w:space="0"/>
              <w:right w:val="outset" w:color="000000" w:themeColor="text1" w:sz="6" w:space="0"/>
            </w:tcBorders>
            <w:shd w:val="clear" w:color="auto" w:fill="99CCFF"/>
          </w:tcPr>
          <w:p w:rsidRPr="008C727A" w:rsidR="008C727A" w:rsidP="00532A70" w:rsidRDefault="008C727A" w14:paraId="70B6C7CB" w14:textId="77777777">
            <w:pPr>
              <w:rPr>
                <w:rFonts w:ascii="Open Sans" w:hAnsi="Open Sans" w:cs="Open Sans"/>
              </w:rPr>
            </w:pPr>
            <w:r w:rsidRPr="008C727A">
              <w:rPr>
                <w:rFonts w:ascii="Open Sans" w:hAnsi="Open Sans" w:cs="Open Sans"/>
                <w:b/>
              </w:rPr>
              <w:t>LEVEL</w:t>
            </w:r>
          </w:p>
        </w:tc>
        <w:tc>
          <w:tcPr>
            <w:tcW w:w="3577"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8C727A" w:rsidR="008C727A" w:rsidP="00532A70" w:rsidRDefault="008C727A" w14:paraId="2F1BA079" w14:textId="77777777">
            <w:pPr>
              <w:rPr>
                <w:rFonts w:ascii="Open Sans" w:hAnsi="Open Sans" w:cs="Open Sans"/>
              </w:rPr>
            </w:pPr>
            <w:r w:rsidRPr="008C727A">
              <w:rPr>
                <w:rFonts w:ascii="Open Sans" w:hAnsi="Open Sans" w:cs="Open Sans"/>
              </w:rPr>
              <w:t>4</w:t>
            </w:r>
          </w:p>
        </w:tc>
      </w:tr>
      <w:tr w:rsidRPr="008C727A" w:rsidR="008C727A" w:rsidTr="00532A70" w14:paraId="1B405D97" w14:textId="77777777">
        <w:trPr>
          <w:tblCellSpacing w:w="0" w:type="dxa"/>
        </w:trPr>
        <w:tc>
          <w:tcPr>
            <w:tcW w:w="1423" w:type="pct"/>
            <w:tcBorders>
              <w:top w:val="outset" w:color="000000" w:themeColor="text1" w:sz="6" w:space="0"/>
              <w:left w:val="double" w:color="auto" w:sz="4" w:space="0"/>
              <w:bottom w:val="outset" w:color="000000" w:themeColor="text1" w:sz="6" w:space="0"/>
              <w:right w:val="outset" w:color="000000" w:themeColor="text1" w:sz="6" w:space="0"/>
            </w:tcBorders>
            <w:shd w:val="clear" w:color="auto" w:fill="99CCFF"/>
          </w:tcPr>
          <w:p w:rsidRPr="008C727A" w:rsidR="008C727A" w:rsidP="00532A70" w:rsidRDefault="008C727A" w14:paraId="4C746157" w14:textId="77777777">
            <w:pPr>
              <w:rPr>
                <w:rFonts w:ascii="Open Sans" w:hAnsi="Open Sans" w:cs="Open Sans"/>
              </w:rPr>
            </w:pPr>
            <w:r w:rsidRPr="008C727A">
              <w:rPr>
                <w:rFonts w:ascii="Open Sans" w:hAnsi="Open Sans" w:cs="Open Sans"/>
                <w:b/>
              </w:rPr>
              <w:t>CREDIT VALUE</w:t>
            </w:r>
          </w:p>
        </w:tc>
        <w:tc>
          <w:tcPr>
            <w:tcW w:w="3577"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8C727A" w:rsidR="008C727A" w:rsidP="00532A70" w:rsidRDefault="008C727A" w14:paraId="27C71369" w14:textId="77777777">
            <w:pPr>
              <w:rPr>
                <w:rFonts w:ascii="Open Sans" w:hAnsi="Open Sans" w:cs="Open Sans"/>
              </w:rPr>
            </w:pPr>
            <w:r w:rsidRPr="008C727A">
              <w:rPr>
                <w:rFonts w:ascii="Open Sans" w:hAnsi="Open Sans" w:cs="Open Sans"/>
              </w:rPr>
              <w:t>20</w:t>
            </w:r>
          </w:p>
        </w:tc>
      </w:tr>
      <w:tr w:rsidRPr="008C727A" w:rsidR="008C727A" w:rsidTr="00532A70" w14:paraId="2DE14790" w14:textId="77777777">
        <w:trPr>
          <w:tblCellSpacing w:w="0" w:type="dxa"/>
        </w:trPr>
        <w:tc>
          <w:tcPr>
            <w:tcW w:w="1423" w:type="pct"/>
            <w:tcBorders>
              <w:top w:val="outset" w:color="000000" w:themeColor="text1" w:sz="6" w:space="0"/>
              <w:left w:val="double" w:color="auto" w:sz="4" w:space="0"/>
              <w:bottom w:val="outset" w:color="000000" w:themeColor="text1" w:sz="6" w:space="0"/>
              <w:right w:val="outset" w:color="000000" w:themeColor="text1" w:sz="6" w:space="0"/>
            </w:tcBorders>
            <w:shd w:val="clear" w:color="auto" w:fill="99CCFF"/>
          </w:tcPr>
          <w:p w:rsidRPr="008C727A" w:rsidR="008C727A" w:rsidP="00532A70" w:rsidRDefault="008C727A" w14:paraId="0F533769" w14:textId="77777777">
            <w:pPr>
              <w:rPr>
                <w:rFonts w:ascii="Open Sans" w:hAnsi="Open Sans" w:cs="Open Sans"/>
              </w:rPr>
            </w:pPr>
            <w:r w:rsidRPr="008C727A">
              <w:rPr>
                <w:rFonts w:ascii="Open Sans" w:hAnsi="Open Sans" w:cs="Open Sans"/>
                <w:b/>
              </w:rPr>
              <w:t>MODULE LEADER</w:t>
            </w:r>
          </w:p>
        </w:tc>
        <w:tc>
          <w:tcPr>
            <w:tcW w:w="3577" w:type="pct"/>
            <w:tcBorders>
              <w:top w:val="outset" w:color="000000" w:themeColor="text1" w:sz="6" w:space="0"/>
              <w:left w:val="outset" w:color="000000" w:themeColor="text1" w:sz="6" w:space="0"/>
              <w:bottom w:val="outset" w:color="000000" w:themeColor="text1" w:sz="6" w:space="0"/>
              <w:right w:val="outset" w:color="000000" w:themeColor="text1" w:sz="6" w:space="0"/>
            </w:tcBorders>
          </w:tcPr>
          <w:p w:rsidRPr="008C727A" w:rsidR="008C727A" w:rsidP="00532A70" w:rsidRDefault="008C727A" w14:paraId="06816A8D" w14:textId="25A4AC49">
            <w:pPr>
              <w:rPr>
                <w:rFonts w:ascii="Open Sans" w:hAnsi="Open Sans" w:cs="Open Sans"/>
              </w:rPr>
            </w:pPr>
            <w:r w:rsidRPr="008C727A">
              <w:rPr>
                <w:rFonts w:ascii="Open Sans" w:hAnsi="Open Sans" w:cs="Open Sans"/>
                <w:noProof/>
              </w:rPr>
              <w:t>Thomas Butler</w:t>
            </w:r>
          </w:p>
        </w:tc>
      </w:tr>
    </w:tbl>
    <w:p w:rsidRPr="008C727A" w:rsidR="008C727A" w:rsidP="008C727A" w:rsidRDefault="008C727A" w14:paraId="36833CD3" w14:textId="77777777">
      <w:pPr>
        <w:pStyle w:val="NormalWeb"/>
        <w:spacing w:before="0" w:beforeAutospacing="0" w:after="0" w:afterAutospacing="0"/>
        <w:rPr>
          <w:rFonts w:ascii="Open Sans" w:hAnsi="Open Sans" w:cs="Open Sans"/>
          <w:b/>
          <w:szCs w:val="22"/>
        </w:rPr>
      </w:pPr>
    </w:p>
    <w:tbl>
      <w:tblPr>
        <w:tblW w:w="5044" w:type="pct"/>
        <w:tblCellSpacing w:w="0" w:type="dxa"/>
        <w:tblInd w:w="2" w:type="dxa"/>
        <w:tblBorders>
          <w:top w:val="outset" w:color="000000" w:sz="6" w:space="0"/>
          <w:left w:val="outset" w:color="000000" w:sz="6" w:space="0"/>
          <w:bottom w:val="outset" w:color="000000" w:sz="6" w:space="0"/>
          <w:right w:val="outset" w:color="000000" w:sz="6" w:space="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243"/>
        <w:gridCol w:w="5832"/>
      </w:tblGrid>
      <w:tr w:rsidRPr="008C727A" w:rsidR="008C727A" w:rsidTr="00532A70" w14:paraId="7C242B4B" w14:textId="77777777">
        <w:trPr>
          <w:trHeight w:val="389"/>
          <w:tblCellSpacing w:w="0" w:type="dxa"/>
        </w:trPr>
        <w:tc>
          <w:tcPr>
            <w:tcW w:w="1787" w:type="pct"/>
            <w:tcBorders>
              <w:top w:val="outset" w:color="000000" w:themeColor="text1" w:sz="6" w:space="0"/>
              <w:left w:val="double" w:color="auto" w:sz="4" w:space="0"/>
              <w:bottom w:val="outset" w:color="000000" w:themeColor="text1" w:sz="6" w:space="0"/>
              <w:right w:val="outset" w:color="000000" w:themeColor="text1" w:sz="6" w:space="0"/>
            </w:tcBorders>
            <w:shd w:val="clear" w:color="auto" w:fill="99CCFF"/>
          </w:tcPr>
          <w:p w:rsidRPr="008C727A" w:rsidR="008C727A" w:rsidP="00532A70" w:rsidRDefault="008C727A" w14:paraId="63C13880" w14:textId="77777777">
            <w:pPr>
              <w:rPr>
                <w:rFonts w:ascii="Open Sans" w:hAnsi="Open Sans" w:cs="Open Sans"/>
                <w:b/>
              </w:rPr>
            </w:pPr>
            <w:bookmarkStart w:name="_Hlk519773312" w:id="1"/>
            <w:r w:rsidRPr="008C727A">
              <w:rPr>
                <w:rFonts w:ascii="Open Sans" w:hAnsi="Open Sans" w:cs="Open Sans"/>
                <w:b/>
              </w:rPr>
              <w:t>DELIVERY MODE(S)</w:t>
            </w:r>
          </w:p>
        </w:tc>
        <w:tc>
          <w:tcPr>
            <w:tcW w:w="3213" w:type="pct"/>
            <w:tcBorders>
              <w:top w:val="single" w:color="auto" w:sz="4" w:space="0"/>
              <w:left w:val="outset" w:color="000000" w:themeColor="text1" w:sz="6" w:space="0"/>
              <w:bottom w:val="single" w:color="auto" w:sz="4" w:space="0"/>
              <w:right w:val="double" w:color="auto" w:sz="4" w:space="0"/>
            </w:tcBorders>
            <w:shd w:val="clear" w:color="auto" w:fill="FFFFFF" w:themeFill="background1"/>
          </w:tcPr>
          <w:p w:rsidRPr="008C727A" w:rsidR="008C727A" w:rsidP="00532A70" w:rsidRDefault="008C727A" w14:paraId="06A17C24" w14:textId="77777777">
            <w:pPr>
              <w:rPr>
                <w:rFonts w:ascii="Open Sans" w:hAnsi="Open Sans" w:cs="Open Sans"/>
              </w:rPr>
            </w:pPr>
            <w:r w:rsidRPr="008C727A">
              <w:rPr>
                <w:rFonts w:ascii="Open Sans" w:hAnsi="Open Sans" w:cs="Open Sans"/>
              </w:rPr>
              <w:t>Standard</w:t>
            </w:r>
          </w:p>
        </w:tc>
      </w:tr>
      <w:tr w:rsidRPr="008C727A" w:rsidR="008C727A" w:rsidTr="00532A70" w14:paraId="714F149F" w14:textId="77777777">
        <w:trPr>
          <w:tblCellSpacing w:w="0" w:type="dxa"/>
        </w:trPr>
        <w:tc>
          <w:tcPr>
            <w:tcW w:w="1787" w:type="pct"/>
            <w:tcBorders>
              <w:top w:val="outset" w:color="000000" w:themeColor="text1" w:sz="6" w:space="0"/>
              <w:left w:val="double" w:color="auto" w:sz="4" w:space="0"/>
              <w:bottom w:val="outset" w:color="000000" w:themeColor="text1" w:sz="6" w:space="0"/>
              <w:right w:val="outset" w:color="000000" w:themeColor="text1" w:sz="6" w:space="0"/>
            </w:tcBorders>
            <w:shd w:val="clear" w:color="auto" w:fill="99CCFF"/>
          </w:tcPr>
          <w:p w:rsidRPr="008C727A" w:rsidR="008C727A" w:rsidP="00532A70" w:rsidRDefault="008C727A" w14:paraId="129DE19F" w14:textId="77777777">
            <w:pPr>
              <w:rPr>
                <w:rFonts w:ascii="Open Sans" w:hAnsi="Open Sans" w:cs="Open Sans"/>
                <w:b/>
              </w:rPr>
            </w:pPr>
            <w:r w:rsidRPr="008C727A">
              <w:rPr>
                <w:rFonts w:ascii="Open Sans" w:hAnsi="Open Sans" w:cs="Open Sans"/>
                <w:b/>
              </w:rPr>
              <w:t>DELIVERY LOCATION(S)</w:t>
            </w:r>
          </w:p>
        </w:tc>
        <w:tc>
          <w:tcPr>
            <w:tcW w:w="3213" w:type="pct"/>
            <w:tcBorders>
              <w:top w:val="single" w:color="auto" w:sz="4" w:space="0"/>
              <w:left w:val="outset" w:color="000000" w:themeColor="text1" w:sz="6" w:space="0"/>
              <w:bottom w:val="outset" w:color="000000" w:themeColor="text1" w:sz="6" w:space="0"/>
              <w:right w:val="double" w:color="auto" w:sz="4" w:space="0"/>
            </w:tcBorders>
            <w:shd w:val="clear" w:color="auto" w:fill="FFFFFF" w:themeFill="background1"/>
          </w:tcPr>
          <w:p w:rsidRPr="008C727A" w:rsidR="008C727A" w:rsidP="00532A70" w:rsidRDefault="008C727A" w14:paraId="4DE55086" w14:textId="77777777">
            <w:pPr>
              <w:rPr>
                <w:rFonts w:ascii="Open Sans" w:hAnsi="Open Sans" w:cs="Open Sans"/>
              </w:rPr>
            </w:pPr>
            <w:r w:rsidRPr="008C727A">
              <w:rPr>
                <w:rFonts w:ascii="Open Sans" w:hAnsi="Open Sans" w:cs="Open Sans"/>
              </w:rPr>
              <w:t>UON</w:t>
            </w:r>
          </w:p>
        </w:tc>
      </w:tr>
    </w:tbl>
    <w:bookmarkEnd w:id="1"/>
    <w:p w:rsidRPr="008C727A" w:rsidR="003722A7" w:rsidP="003722A7" w:rsidRDefault="1E0F5A13" w14:paraId="20E87D66" w14:textId="77777777">
      <w:pPr>
        <w:pStyle w:val="NormalWeb"/>
        <w:rPr>
          <w:rFonts w:ascii="Open Sans" w:hAnsi="Open Sans" w:cs="Open Sans"/>
          <w:b/>
          <w:szCs w:val="22"/>
          <w:u w:val="single"/>
        </w:rPr>
      </w:pPr>
      <w:r w:rsidRPr="008C727A">
        <w:rPr>
          <w:rFonts w:ascii="Open Sans" w:hAnsi="Open Sans" w:cs="Open Sans"/>
          <w:b/>
          <w:bCs/>
          <w:szCs w:val="22"/>
          <w:u w:val="single"/>
        </w:rPr>
        <w:t xml:space="preserve">PRE-REQUISITES*: </w:t>
      </w:r>
    </w:p>
    <w:p w:rsidRPr="008C727A" w:rsidR="1E0F5A13" w:rsidP="1E0F5A13" w:rsidRDefault="1E0F5A13" w14:paraId="48C9DA01" w14:textId="77777777">
      <w:pPr>
        <w:pStyle w:val="NormalWeb"/>
        <w:rPr>
          <w:rFonts w:ascii="Open Sans" w:hAnsi="Open Sans" w:cs="Open Sans"/>
          <w:noProof/>
          <w:szCs w:val="22"/>
          <w:lang w:val="en-US"/>
        </w:rPr>
      </w:pPr>
      <w:r w:rsidRPr="008C727A">
        <w:rPr>
          <w:rFonts w:ascii="Open Sans" w:hAnsi="Open Sans" w:cs="Open Sans"/>
          <w:noProof/>
          <w:szCs w:val="22"/>
          <w:lang w:val="en-US"/>
        </w:rPr>
        <w:t>None</w:t>
      </w:r>
    </w:p>
    <w:p w:rsidRPr="008C727A" w:rsidR="003722A7" w:rsidP="003722A7" w:rsidRDefault="003722A7" w14:paraId="337A2ACE" w14:textId="77777777">
      <w:pPr>
        <w:pStyle w:val="NormalWeb"/>
        <w:rPr>
          <w:rFonts w:ascii="Open Sans" w:hAnsi="Open Sans" w:cs="Open Sans"/>
          <w:b/>
          <w:szCs w:val="22"/>
          <w:u w:val="single"/>
        </w:rPr>
      </w:pPr>
      <w:r w:rsidRPr="008C727A">
        <w:rPr>
          <w:rFonts w:ascii="Open Sans" w:hAnsi="Open Sans" w:cs="Open Sans"/>
          <w:b/>
          <w:szCs w:val="22"/>
          <w:u w:val="single"/>
        </w:rPr>
        <w:t xml:space="preserve">CO-REQUISITES*: </w:t>
      </w:r>
    </w:p>
    <w:p w:rsidRPr="008C727A" w:rsidR="003722A7" w:rsidP="003722A7" w:rsidRDefault="003722A7" w14:paraId="3161A9A1" w14:textId="77777777">
      <w:pPr>
        <w:rPr>
          <w:rFonts w:ascii="Open Sans" w:hAnsi="Open Sans" w:cs="Open Sans"/>
        </w:rPr>
      </w:pPr>
      <w:r w:rsidRPr="008C727A">
        <w:rPr>
          <w:rFonts w:ascii="Open Sans" w:hAnsi="Open Sans" w:cs="Open Sans"/>
          <w:noProof/>
        </w:rPr>
        <w:t>None</w:t>
      </w:r>
    </w:p>
    <w:p w:rsidRPr="008C727A" w:rsidR="003722A7" w:rsidP="003722A7" w:rsidRDefault="1E0F5A13" w14:paraId="1D536999" w14:textId="77777777">
      <w:pPr>
        <w:pStyle w:val="NormalWeb"/>
        <w:rPr>
          <w:rFonts w:ascii="Open Sans" w:hAnsi="Open Sans" w:cs="Open Sans"/>
          <w:b/>
          <w:szCs w:val="22"/>
          <w:u w:val="single"/>
        </w:rPr>
      </w:pPr>
      <w:r w:rsidRPr="008C727A">
        <w:rPr>
          <w:rFonts w:ascii="Open Sans" w:hAnsi="Open Sans" w:cs="Open Sans"/>
          <w:b/>
          <w:bCs/>
          <w:szCs w:val="22"/>
          <w:u w:val="single"/>
        </w:rPr>
        <w:t xml:space="preserve">RESTRICTIONS*: </w:t>
      </w:r>
    </w:p>
    <w:p w:rsidR="008C727A" w:rsidP="003722A7" w:rsidRDefault="03002268" w14:paraId="5BA5ED26" w14:textId="5A71D92B">
      <w:pPr>
        <w:pStyle w:val="NormalWeb"/>
        <w:rPr>
          <w:rFonts w:ascii="Open Sans" w:hAnsi="Open Sans" w:cs="Open Sans"/>
          <w:b/>
          <w:szCs w:val="22"/>
          <w:u w:val="single"/>
        </w:rPr>
      </w:pPr>
      <w:r w:rsidRPr="008C727A">
        <w:rPr>
          <w:rFonts w:ascii="Open Sans" w:hAnsi="Open Sans" w:cs="Open Sans"/>
          <w:noProof/>
          <w:szCs w:val="22"/>
        </w:rPr>
        <w:t>None</w:t>
      </w:r>
    </w:p>
    <w:p w:rsidRPr="008C727A" w:rsidR="003722A7" w:rsidP="003722A7" w:rsidRDefault="003722A7" w14:paraId="2B6079A0" w14:textId="57B87D26">
      <w:pPr>
        <w:pStyle w:val="NormalWeb"/>
        <w:rPr>
          <w:rFonts w:ascii="Open Sans" w:hAnsi="Open Sans" w:cs="Open Sans"/>
          <w:szCs w:val="22"/>
        </w:rPr>
      </w:pPr>
      <w:r w:rsidRPr="008C727A">
        <w:rPr>
          <w:rFonts w:ascii="Open Sans" w:hAnsi="Open Sans" w:cs="Open Sans"/>
          <w:b/>
          <w:szCs w:val="22"/>
          <w:u w:val="single"/>
        </w:rPr>
        <w:t>SUPPLEMENTARY REGULATIONS</w:t>
      </w:r>
      <w:r w:rsidRPr="008C727A">
        <w:rPr>
          <w:rFonts w:ascii="Open Sans" w:hAnsi="Open Sans" w:cs="Open Sans"/>
          <w:szCs w:val="22"/>
        </w:rPr>
        <w:t xml:space="preserve">*: </w:t>
      </w:r>
    </w:p>
    <w:p w:rsidRPr="008C727A" w:rsidR="003722A7" w:rsidP="003722A7" w:rsidRDefault="003722A7" w14:paraId="4F93C473" w14:textId="77777777">
      <w:pPr>
        <w:pStyle w:val="NormalWeb"/>
        <w:rPr>
          <w:rFonts w:ascii="Open Sans" w:hAnsi="Open Sans" w:cs="Open Sans"/>
          <w:noProof/>
          <w:szCs w:val="22"/>
        </w:rPr>
      </w:pPr>
      <w:r w:rsidRPr="008C727A">
        <w:rPr>
          <w:rFonts w:ascii="Open Sans" w:hAnsi="Open Sans" w:cs="Open Sans"/>
          <w:noProof/>
          <w:szCs w:val="22"/>
        </w:rPr>
        <w:t>This module has no supplementary regulations</w:t>
      </w:r>
    </w:p>
    <w:p w:rsidRPr="008C727A" w:rsidR="00911E33" w:rsidP="00911E33" w:rsidRDefault="00911E33" w14:paraId="7834D87D" w14:textId="77777777">
      <w:pPr>
        <w:tabs>
          <w:tab w:val="left" w:pos="5240"/>
        </w:tabs>
        <w:rPr>
          <w:rFonts w:ascii="Open Sans" w:hAnsi="Open Sans" w:cs="Open Sans"/>
          <w:b/>
        </w:rPr>
      </w:pPr>
      <w:r w:rsidRPr="008C727A">
        <w:rPr>
          <w:rFonts w:ascii="Open Sans" w:hAnsi="Open Sans" w:cs="Open Sans"/>
          <w:b/>
          <w:u w:val="single"/>
        </w:rPr>
        <w:lastRenderedPageBreak/>
        <w:t xml:space="preserve">MODULE OVERVIEW: </w:t>
      </w:r>
    </w:p>
    <w:p w:rsidRPr="008C727A" w:rsidR="00911E33" w:rsidP="00911E33" w:rsidRDefault="00911E33" w14:paraId="5A39BBE3" w14:textId="77777777">
      <w:pPr>
        <w:tabs>
          <w:tab w:val="left" w:pos="5240"/>
        </w:tabs>
        <w:rPr>
          <w:rFonts w:ascii="Open Sans" w:hAnsi="Open Sans" w:cs="Open Sans"/>
          <w:b/>
          <w:u w:val="single"/>
        </w:rPr>
      </w:pPr>
    </w:p>
    <w:p w:rsidRPr="008C727A" w:rsidR="562E352A" w:rsidP="562E352A" w:rsidRDefault="1E0F5A13" w14:paraId="41C8F396" w14:textId="5B7840F6">
      <w:pPr>
        <w:rPr>
          <w:rFonts w:ascii="Open Sans" w:hAnsi="Open Sans" w:eastAsia="Verdana" w:cs="Open Sans"/>
          <w:noProof/>
        </w:rPr>
      </w:pPr>
      <w:r w:rsidRPr="5BD7D9AF" w:rsidR="1E0F5A13">
        <w:rPr>
          <w:rFonts w:ascii="Open Sans" w:hAnsi="Open Sans" w:cs="Open Sans"/>
          <w:noProof/>
        </w:rPr>
        <w:t xml:space="preserve">This purpose of this  module is to give students an understanding of client side web technologies. </w:t>
      </w:r>
      <w:r w:rsidRPr="5BD7D9AF" w:rsidR="1E0F5A13">
        <w:rPr>
          <w:rFonts w:ascii="Open Sans" w:hAnsi="Open Sans" w:cs="Open Sans"/>
          <w:noProof/>
          <w:lang w:val="en-US"/>
        </w:rPr>
        <w:t>This module provides students with</w:t>
      </w:r>
      <w:r w:rsidRPr="5BD7D9AF" w:rsidR="00D21092">
        <w:rPr>
          <w:rFonts w:ascii="Open Sans" w:hAnsi="Open Sans" w:cs="Open Sans"/>
          <w:noProof/>
          <w:lang w:val="en-US"/>
        </w:rPr>
        <w:t>:</w:t>
      </w:r>
      <w:r w:rsidRPr="5BD7D9AF" w:rsidR="1E0F5A13">
        <w:rPr>
          <w:rFonts w:ascii="Open Sans" w:hAnsi="Open Sans" w:cs="Open Sans"/>
          <w:noProof/>
          <w:lang w:val="en-US"/>
        </w:rPr>
        <w:t xml:space="preserve"> the essential knowledge and practical skills to design, develop and implement a </w:t>
      </w:r>
      <w:del w:author="Thomas Butler" w:date="2022-01-20T10:39:37.081Z" w:id="1387438701">
        <w:r w:rsidRPr="5BD7D9AF" w:rsidDel="1E0F5A13">
          <w:rPr>
            <w:rFonts w:ascii="Open Sans" w:hAnsi="Open Sans" w:cs="Open Sans"/>
            <w:noProof/>
            <w:lang w:val="en-US"/>
          </w:rPr>
          <w:delText>W</w:delText>
        </w:r>
      </w:del>
      <w:ins w:author="Thomas Butler" w:date="2022-01-20T10:39:37.407Z" w:id="1189500732">
        <w:r w:rsidRPr="5BD7D9AF" w:rsidR="279B5E3C">
          <w:rPr>
            <w:rFonts w:ascii="Open Sans" w:hAnsi="Open Sans" w:cs="Open Sans"/>
            <w:noProof/>
            <w:lang w:val="en-US"/>
          </w:rPr>
          <w:t>w</w:t>
        </w:r>
      </w:ins>
      <w:r w:rsidRPr="5BD7D9AF" w:rsidR="1E0F5A13">
        <w:rPr>
          <w:rFonts w:ascii="Open Sans" w:hAnsi="Open Sans" w:cs="Open Sans"/>
          <w:noProof/>
          <w:lang w:val="en-US"/>
        </w:rPr>
        <w:t>eb sit</w:t>
      </w:r>
      <w:r w:rsidRPr="5BD7D9AF" w:rsidR="00D21092">
        <w:rPr>
          <w:rFonts w:ascii="Open Sans" w:hAnsi="Open Sans" w:cs="Open Sans"/>
          <w:noProof/>
          <w:lang w:val="en-US"/>
        </w:rPr>
        <w:t>e to conte</w:t>
      </w:r>
      <w:r w:rsidRPr="5BD7D9AF" w:rsidR="028328FC">
        <w:rPr>
          <w:rFonts w:ascii="Open Sans" w:hAnsi="Open Sans" w:cs="Open Sans"/>
          <w:noProof/>
          <w:lang w:val="en-US"/>
        </w:rPr>
        <w:t>mm</w:t>
      </w:r>
      <w:r w:rsidRPr="5BD7D9AF" w:rsidR="00D21092">
        <w:rPr>
          <w:rFonts w:ascii="Open Sans" w:hAnsi="Open Sans" w:cs="Open Sans"/>
          <w:noProof/>
          <w:lang w:val="en-US"/>
        </w:rPr>
        <w:t>porary web standard</w:t>
      </w:r>
      <w:r w:rsidRPr="5BD7D9AF" w:rsidR="003821E8">
        <w:rPr>
          <w:rFonts w:ascii="Open Sans" w:hAnsi="Open Sans" w:cs="Open Sans"/>
          <w:noProof/>
          <w:lang w:val="en-US"/>
        </w:rPr>
        <w:t>.</w:t>
      </w:r>
    </w:p>
    <w:p w:rsidR="008C727A" w:rsidP="00911E33" w:rsidRDefault="008C727A" w14:paraId="7D59165B" w14:textId="77777777">
      <w:pPr>
        <w:tabs>
          <w:tab w:val="left" w:pos="5240"/>
        </w:tabs>
        <w:rPr>
          <w:rFonts w:ascii="Open Sans" w:hAnsi="Open Sans" w:cs="Open Sans"/>
          <w:b/>
          <w:u w:val="single"/>
        </w:rPr>
      </w:pPr>
    </w:p>
    <w:p w:rsidRPr="008C727A" w:rsidR="00911E33" w:rsidP="00911E33" w:rsidRDefault="00911E33" w14:paraId="17FB379B" w14:textId="0787BC8D">
      <w:pPr>
        <w:tabs>
          <w:tab w:val="left" w:pos="5240"/>
        </w:tabs>
        <w:rPr>
          <w:rFonts w:ascii="Open Sans" w:hAnsi="Open Sans" w:cs="Open Sans"/>
          <w:b/>
          <w:u w:val="single"/>
        </w:rPr>
      </w:pPr>
      <w:r w:rsidRPr="008C727A">
        <w:rPr>
          <w:rFonts w:ascii="Open Sans" w:hAnsi="Open Sans" w:cs="Open Sans"/>
          <w:b/>
          <w:u w:val="single"/>
        </w:rPr>
        <w:t>INDICATIVE CONTENT:</w:t>
      </w:r>
    </w:p>
    <w:p w:rsidRPr="008C727A" w:rsidR="00911E33" w:rsidP="00911E33" w:rsidRDefault="00911E33" w14:paraId="72A3D3EC" w14:textId="77777777">
      <w:pPr>
        <w:tabs>
          <w:tab w:val="left" w:pos="5240"/>
        </w:tabs>
        <w:rPr>
          <w:rFonts w:ascii="Open Sans" w:hAnsi="Open Sans" w:cs="Open Sans"/>
          <w:b/>
          <w:u w:val="single"/>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16"/>
      </w:tblGrid>
      <w:tr w:rsidRPr="008C727A" w:rsidR="00433EFE" w:rsidTr="5BD7D9AF" w14:paraId="2752A674" w14:textId="77777777">
        <w:trPr>
          <w:trHeight w:val="4127"/>
        </w:trPr>
        <w:tc>
          <w:tcPr>
            <w:tcW w:w="9016" w:type="dxa"/>
            <w:shd w:val="clear" w:color="auto" w:fill="auto"/>
            <w:tcMar/>
          </w:tcPr>
          <w:p w:rsidRPr="008C727A" w:rsidR="00433EFE" w:rsidP="00AA5702" w:rsidRDefault="1E0F5A13" w14:paraId="7E441524" w14:textId="77777777">
            <w:pPr>
              <w:pStyle w:val="ListParagraph"/>
              <w:numPr>
                <w:ilvl w:val="0"/>
                <w:numId w:val="2"/>
              </w:numPr>
              <w:spacing w:after="160" w:line="259" w:lineRule="auto"/>
              <w:rPr>
                <w:rFonts w:ascii="Open Sans" w:hAnsi="Open Sans" w:cs="Open Sans"/>
                <w:noProof/>
              </w:rPr>
            </w:pPr>
            <w:r w:rsidRPr="008C727A">
              <w:rPr>
                <w:rFonts w:ascii="Open Sans" w:hAnsi="Open Sans" w:eastAsia="Verdana" w:cs="Open Sans"/>
                <w:noProof/>
              </w:rPr>
              <w:t>Technical overview of the Internet</w:t>
            </w:r>
          </w:p>
          <w:p w:rsidRPr="008C727A" w:rsidR="00433EFE" w:rsidP="00AA5702" w:rsidRDefault="1E0F5A13" w14:paraId="53B19752" w14:textId="77777777">
            <w:pPr>
              <w:numPr>
                <w:ilvl w:val="0"/>
                <w:numId w:val="2"/>
              </w:numPr>
              <w:spacing w:after="160" w:line="259" w:lineRule="auto"/>
              <w:rPr>
                <w:rFonts w:ascii="Open Sans" w:hAnsi="Open Sans" w:cs="Open Sans"/>
                <w:noProof/>
              </w:rPr>
            </w:pPr>
            <w:r w:rsidRPr="008C727A">
              <w:rPr>
                <w:rFonts w:ascii="Open Sans" w:hAnsi="Open Sans" w:eastAsia="Verdana" w:cs="Open Sans"/>
                <w:noProof/>
              </w:rPr>
              <w:t>Information sources and access to digital libraries</w:t>
            </w:r>
          </w:p>
          <w:p w:rsidRPr="008C727A" w:rsidR="00433EFE" w:rsidP="00AA5702" w:rsidRDefault="1E0F5A13" w14:paraId="3EE9E6D9" w14:textId="77777777">
            <w:pPr>
              <w:numPr>
                <w:ilvl w:val="0"/>
                <w:numId w:val="2"/>
              </w:numPr>
              <w:spacing w:after="160" w:line="259" w:lineRule="auto"/>
              <w:rPr>
                <w:rFonts w:ascii="Open Sans" w:hAnsi="Open Sans" w:cs="Open Sans"/>
                <w:noProof/>
              </w:rPr>
            </w:pPr>
            <w:r w:rsidRPr="008C727A">
              <w:rPr>
                <w:rFonts w:ascii="Open Sans" w:hAnsi="Open Sans" w:eastAsia="Verdana" w:cs="Open Sans"/>
                <w:noProof/>
              </w:rPr>
              <w:t xml:space="preserve">Web Development Environment </w:t>
            </w:r>
          </w:p>
          <w:p w:rsidRPr="008C727A" w:rsidR="00433EFE" w:rsidP="00AA5702" w:rsidRDefault="1E0F5A13" w14:paraId="2825F1F9" w14:textId="77777777">
            <w:pPr>
              <w:numPr>
                <w:ilvl w:val="0"/>
                <w:numId w:val="2"/>
              </w:numPr>
              <w:spacing w:after="160" w:line="259" w:lineRule="auto"/>
              <w:rPr>
                <w:rFonts w:ascii="Open Sans" w:hAnsi="Open Sans" w:cs="Open Sans"/>
                <w:noProof/>
              </w:rPr>
            </w:pPr>
            <w:r w:rsidRPr="008C727A">
              <w:rPr>
                <w:rFonts w:ascii="Open Sans" w:hAnsi="Open Sans" w:eastAsia="Verdana" w:cs="Open Sans"/>
                <w:noProof/>
              </w:rPr>
              <w:t xml:space="preserve">Web Mark-Up Languages </w:t>
            </w:r>
          </w:p>
          <w:p w:rsidRPr="008C727A" w:rsidR="00433EFE" w:rsidP="00AA5702" w:rsidRDefault="1E0F5A13" w14:paraId="43EAE677" w14:textId="3C89FEB6">
            <w:pPr>
              <w:numPr>
                <w:ilvl w:val="0"/>
                <w:numId w:val="2"/>
              </w:numPr>
              <w:spacing w:after="160" w:line="259" w:lineRule="auto"/>
              <w:rPr>
                <w:rFonts w:ascii="Open Sans" w:hAnsi="Open Sans" w:cs="Open Sans"/>
                <w:noProof/>
              </w:rPr>
            </w:pPr>
            <w:r w:rsidRPr="5BD7D9AF" w:rsidR="1E0F5A13">
              <w:rPr>
                <w:rFonts w:ascii="Open Sans" w:hAnsi="Open Sans" w:eastAsia="Verdana" w:cs="Open Sans"/>
                <w:noProof/>
              </w:rPr>
              <w:t xml:space="preserve">Web </w:t>
            </w:r>
            <w:del w:author="Thomas Butler" w:date="2022-01-20T10:39:50.466Z" w:id="664388638">
              <w:r w:rsidRPr="5BD7D9AF" w:rsidDel="1E0F5A13">
                <w:rPr>
                  <w:rFonts w:ascii="Open Sans" w:hAnsi="Open Sans" w:eastAsia="Verdana" w:cs="Open Sans"/>
                  <w:noProof/>
                </w:rPr>
                <w:delText>S</w:delText>
              </w:r>
            </w:del>
            <w:ins w:author="Thomas Butler" w:date="2022-01-20T10:39:50.759Z" w:id="1929027751">
              <w:r w:rsidRPr="5BD7D9AF" w:rsidR="5219C029">
                <w:rPr>
                  <w:rFonts w:ascii="Open Sans" w:hAnsi="Open Sans" w:eastAsia="Verdana" w:cs="Open Sans"/>
                  <w:noProof/>
                </w:rPr>
                <w:t>s</w:t>
              </w:r>
            </w:ins>
            <w:r w:rsidRPr="5BD7D9AF" w:rsidR="1E0F5A13">
              <w:rPr>
                <w:rFonts w:ascii="Open Sans" w:hAnsi="Open Sans" w:eastAsia="Verdana" w:cs="Open Sans"/>
                <w:noProof/>
              </w:rPr>
              <w:t>ite design considerations</w:t>
            </w:r>
          </w:p>
          <w:p w:rsidRPr="008C727A" w:rsidR="00433EFE" w:rsidP="00AA5702" w:rsidRDefault="1E0F5A13" w14:paraId="28B3EDEE" w14:textId="40ACFC3C">
            <w:pPr>
              <w:numPr>
                <w:ilvl w:val="0"/>
                <w:numId w:val="2"/>
              </w:numPr>
              <w:spacing w:after="160" w:line="259" w:lineRule="auto"/>
              <w:rPr>
                <w:rFonts w:ascii="Open Sans" w:hAnsi="Open Sans" w:cs="Open Sans"/>
                <w:noProof/>
              </w:rPr>
            </w:pPr>
            <w:r w:rsidRPr="5BD7D9AF" w:rsidR="1E0F5A13">
              <w:rPr>
                <w:rFonts w:ascii="Open Sans" w:hAnsi="Open Sans" w:eastAsia="Verdana" w:cs="Open Sans"/>
                <w:noProof/>
              </w:rPr>
              <w:t xml:space="preserve">Creating </w:t>
            </w:r>
            <w:ins w:author="Thomas Butler" w:date="2022-01-20T10:39:55.402Z" w:id="679461197">
              <w:r w:rsidRPr="5BD7D9AF" w:rsidR="343CC059">
                <w:rPr>
                  <w:rFonts w:ascii="Open Sans" w:hAnsi="Open Sans" w:eastAsia="Verdana" w:cs="Open Sans"/>
                  <w:noProof/>
                </w:rPr>
                <w:t>w</w:t>
              </w:r>
            </w:ins>
            <w:del w:author="Thomas Butler" w:date="2022-01-20T10:39:54.94Z" w:id="423688207">
              <w:r w:rsidRPr="5BD7D9AF" w:rsidDel="1E0F5A13">
                <w:rPr>
                  <w:rFonts w:ascii="Open Sans" w:hAnsi="Open Sans" w:eastAsia="Verdana" w:cs="Open Sans"/>
                  <w:noProof/>
                </w:rPr>
                <w:delText>W</w:delText>
              </w:r>
            </w:del>
            <w:r w:rsidRPr="5BD7D9AF" w:rsidR="1E0F5A13">
              <w:rPr>
                <w:rFonts w:ascii="Open Sans" w:hAnsi="Open Sans" w:eastAsia="Verdana" w:cs="Open Sans"/>
                <w:noProof/>
              </w:rPr>
              <w:t>eb pages to web Standard</w:t>
            </w:r>
          </w:p>
          <w:p w:rsidRPr="008C727A" w:rsidR="00433EFE" w:rsidP="00AA5702" w:rsidRDefault="1E0F5A13" w14:paraId="4F4DF950" w14:textId="69897DB0">
            <w:pPr>
              <w:numPr>
                <w:ilvl w:val="0"/>
                <w:numId w:val="2"/>
              </w:numPr>
              <w:spacing w:after="160" w:line="259" w:lineRule="auto"/>
              <w:rPr>
                <w:rFonts w:ascii="Open Sans" w:hAnsi="Open Sans" w:cs="Open Sans"/>
                <w:noProof/>
              </w:rPr>
            </w:pPr>
            <w:r w:rsidRPr="5BD7D9AF" w:rsidR="1E0F5A13">
              <w:rPr>
                <w:rFonts w:ascii="Open Sans" w:hAnsi="Open Sans" w:eastAsia="Verdana" w:cs="Open Sans"/>
                <w:noProof/>
              </w:rPr>
              <w:t xml:space="preserve">Formatting </w:t>
            </w:r>
            <w:ins w:author="Thomas Butler" w:date="2022-01-20T10:39:59.677Z" w:id="340859760">
              <w:r w:rsidRPr="5BD7D9AF" w:rsidR="4C72D681">
                <w:rPr>
                  <w:rFonts w:ascii="Open Sans" w:hAnsi="Open Sans" w:eastAsia="Verdana" w:cs="Open Sans"/>
                  <w:noProof/>
                </w:rPr>
                <w:t>w</w:t>
              </w:r>
            </w:ins>
            <w:del w:author="Thomas Butler" w:date="2022-01-20T10:39:59.535Z" w:id="1128153861">
              <w:r w:rsidRPr="5BD7D9AF" w:rsidDel="1E0F5A13">
                <w:rPr>
                  <w:rFonts w:ascii="Open Sans" w:hAnsi="Open Sans" w:eastAsia="Verdana" w:cs="Open Sans"/>
                  <w:noProof/>
                </w:rPr>
                <w:delText>W</w:delText>
              </w:r>
            </w:del>
            <w:r w:rsidRPr="5BD7D9AF" w:rsidR="1E0F5A13">
              <w:rPr>
                <w:rFonts w:ascii="Open Sans" w:hAnsi="Open Sans" w:eastAsia="Verdana" w:cs="Open Sans"/>
                <w:noProof/>
              </w:rPr>
              <w:t>eb pages with Cascading Style Sheets, CSS</w:t>
            </w:r>
          </w:p>
          <w:p w:rsidRPr="008C727A" w:rsidR="00433EFE" w:rsidP="00AA5702" w:rsidRDefault="1E0F5A13" w14:paraId="170737BE" w14:textId="39F9DE41">
            <w:pPr>
              <w:numPr>
                <w:ilvl w:val="0"/>
                <w:numId w:val="2"/>
              </w:numPr>
              <w:spacing w:after="160" w:line="259" w:lineRule="auto"/>
              <w:rPr>
                <w:rFonts w:ascii="Open Sans" w:hAnsi="Open Sans" w:cs="Open Sans"/>
                <w:noProof/>
              </w:rPr>
            </w:pPr>
            <w:r w:rsidRPr="5BD7D9AF" w:rsidR="1E0F5A13">
              <w:rPr>
                <w:rFonts w:ascii="Open Sans" w:hAnsi="Open Sans" w:eastAsia="Verdana" w:cs="Open Sans"/>
                <w:noProof/>
              </w:rPr>
              <w:t xml:space="preserve">Dynamic </w:t>
            </w:r>
            <w:ins w:author="Thomas Butler" w:date="2022-01-20T10:40:24.582Z" w:id="1948090761">
              <w:r w:rsidRPr="5BD7D9AF" w:rsidR="7A474885">
                <w:rPr>
                  <w:rFonts w:ascii="Open Sans" w:hAnsi="Open Sans" w:eastAsia="Verdana" w:cs="Open Sans"/>
                  <w:noProof/>
                </w:rPr>
                <w:t>w</w:t>
              </w:r>
            </w:ins>
            <w:del w:author="Thomas Butler" w:date="2022-01-20T10:40:23.488Z" w:id="326398166">
              <w:r w:rsidRPr="5BD7D9AF" w:rsidDel="1E0F5A13">
                <w:rPr>
                  <w:rFonts w:ascii="Open Sans" w:hAnsi="Open Sans" w:eastAsia="Verdana" w:cs="Open Sans"/>
                  <w:noProof/>
                </w:rPr>
                <w:delText>W</w:delText>
              </w:r>
            </w:del>
            <w:r w:rsidRPr="5BD7D9AF" w:rsidR="1E0F5A13">
              <w:rPr>
                <w:rFonts w:ascii="Open Sans" w:hAnsi="Open Sans" w:eastAsia="Verdana" w:cs="Open Sans"/>
                <w:noProof/>
              </w:rPr>
              <w:t xml:space="preserve">eb pages with JavaScript </w:t>
            </w:r>
          </w:p>
          <w:p w:rsidRPr="008C727A" w:rsidR="00433EFE" w:rsidP="00AA5702" w:rsidRDefault="1E0F5A13" w14:paraId="45516318" w14:textId="1087909F">
            <w:pPr>
              <w:numPr>
                <w:ilvl w:val="0"/>
                <w:numId w:val="2"/>
              </w:numPr>
              <w:spacing w:after="160" w:line="259" w:lineRule="auto"/>
              <w:rPr>
                <w:rFonts w:ascii="Open Sans" w:hAnsi="Open Sans" w:cs="Open Sans"/>
                <w:noProof/>
              </w:rPr>
            </w:pPr>
            <w:r w:rsidRPr="5BD7D9AF" w:rsidR="1E0F5A13">
              <w:rPr>
                <w:rFonts w:ascii="Open Sans" w:hAnsi="Open Sans" w:eastAsia="Verdana" w:cs="Open Sans"/>
                <w:noProof/>
              </w:rPr>
              <w:t xml:space="preserve">Implementing and maintaining a </w:t>
            </w:r>
            <w:ins w:author="Thomas Butler" w:date="2022-01-20T10:40:28.018Z" w:id="445385949">
              <w:r w:rsidRPr="5BD7D9AF" w:rsidR="1A3FD291">
                <w:rPr>
                  <w:rFonts w:ascii="Open Sans" w:hAnsi="Open Sans" w:eastAsia="Verdana" w:cs="Open Sans"/>
                  <w:noProof/>
                </w:rPr>
                <w:t>w</w:t>
              </w:r>
            </w:ins>
            <w:del w:author="Thomas Butler" w:date="2022-01-20T10:40:26.461Z" w:id="232668016">
              <w:r w:rsidRPr="5BD7D9AF" w:rsidDel="1E0F5A13">
                <w:rPr>
                  <w:rFonts w:ascii="Open Sans" w:hAnsi="Open Sans" w:eastAsia="Verdana" w:cs="Open Sans"/>
                  <w:noProof/>
                </w:rPr>
                <w:delText>W</w:delText>
              </w:r>
            </w:del>
            <w:r w:rsidRPr="5BD7D9AF" w:rsidR="1E0F5A13">
              <w:rPr>
                <w:rFonts w:ascii="Open Sans" w:hAnsi="Open Sans" w:eastAsia="Verdana" w:cs="Open Sans"/>
                <w:noProof/>
              </w:rPr>
              <w:t>eb site</w:t>
            </w:r>
          </w:p>
        </w:tc>
      </w:tr>
    </w:tbl>
    <w:p w:rsidRPr="008C727A" w:rsidR="00A40F6D" w:rsidP="00115F1B" w:rsidRDefault="00A40F6D" w14:paraId="0E27B00A" w14:textId="77777777">
      <w:pPr>
        <w:ind w:left="709" w:hanging="709"/>
        <w:jc w:val="both"/>
        <w:rPr>
          <w:rFonts w:ascii="Open Sans" w:hAnsi="Open Sans" w:cs="Open Sans"/>
          <w:b/>
          <w:noProof/>
          <w:u w:val="single"/>
        </w:rPr>
      </w:pPr>
    </w:p>
    <w:p w:rsidRPr="008C727A" w:rsidR="00115F1B" w:rsidP="00115F1B" w:rsidRDefault="00115F1B" w14:paraId="4DDBEF00" w14:textId="5DBB968B">
      <w:pPr>
        <w:ind w:left="709" w:hanging="709"/>
        <w:jc w:val="both"/>
        <w:rPr>
          <w:rFonts w:ascii="Open Sans" w:hAnsi="Open Sans" w:cs="Open Sans"/>
          <w:b/>
          <w:noProof/>
        </w:rPr>
      </w:pPr>
      <w:r w:rsidRPr="008C727A">
        <w:rPr>
          <w:rFonts w:ascii="Open Sans" w:hAnsi="Open Sans" w:cs="Open Sans"/>
          <w:b/>
          <w:noProof/>
          <w:u w:val="single"/>
        </w:rPr>
        <w:t>LEARNING OUTCOMES:</w:t>
      </w:r>
    </w:p>
    <w:p w:rsidRPr="008C727A" w:rsidR="00115F1B" w:rsidP="00115F1B" w:rsidRDefault="00115F1B" w14:paraId="3461D779" w14:textId="77777777">
      <w:pPr>
        <w:jc w:val="both"/>
        <w:rPr>
          <w:rFonts w:ascii="Open Sans" w:hAnsi="Open Sans" w:cs="Open Sans"/>
          <w:noProof/>
        </w:rPr>
      </w:pPr>
    </w:p>
    <w:tbl>
      <w:tblPr>
        <w:tblW w:w="0" w:type="auto"/>
        <w:tblInd w:w="-34"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4A0" w:firstRow="1" w:lastRow="0" w:firstColumn="1" w:lastColumn="0" w:noHBand="0" w:noVBand="1"/>
      </w:tblPr>
      <w:tblGrid>
        <w:gridCol w:w="9054"/>
      </w:tblGrid>
      <w:tr w:rsidRPr="008C727A" w:rsidR="00115F1B" w:rsidTr="5BD7D9AF" w14:paraId="2B9BC448" w14:textId="77777777">
        <w:tc>
          <w:tcPr>
            <w:tcW w:w="9054" w:type="dxa"/>
            <w:shd w:val="clear" w:color="auto" w:fill="99CCFF"/>
            <w:tcMar/>
            <w:vAlign w:val="center"/>
          </w:tcPr>
          <w:p w:rsidRPr="008C727A" w:rsidR="00115F1B" w:rsidP="04764627" w:rsidRDefault="756CFF88" w14:paraId="29A4DF79" w14:textId="77777777">
            <w:pPr>
              <w:pStyle w:val="NormalWeb"/>
              <w:rPr>
                <w:rFonts w:ascii="Open Sans" w:hAnsi="Open Sans" w:cs="Open Sans"/>
                <w:b/>
                <w:bCs/>
                <w:szCs w:val="22"/>
              </w:rPr>
            </w:pPr>
            <w:r w:rsidRPr="008C727A">
              <w:rPr>
                <w:rFonts w:ascii="Open Sans" w:hAnsi="Open Sans" w:cs="Open Sans"/>
                <w:b/>
                <w:bCs/>
                <w:szCs w:val="22"/>
              </w:rPr>
              <w:t>Module Learning Outcome</w:t>
            </w:r>
          </w:p>
        </w:tc>
      </w:tr>
      <w:tr w:rsidRPr="008C727A" w:rsidR="0F2441AF" w:rsidTr="5BD7D9AF" w14:paraId="0C345EDB" w14:textId="77777777">
        <w:tc>
          <w:tcPr>
            <w:tcW w:w="9054" w:type="dxa"/>
            <w:shd w:val="clear" w:color="auto" w:fill="99CCFF"/>
            <w:tcMar/>
            <w:vAlign w:val="center"/>
          </w:tcPr>
          <w:p w:rsidRPr="008C727A" w:rsidR="0F2441AF" w:rsidP="0F2441AF" w:rsidRDefault="0F2441AF" w14:paraId="5AEABF49" w14:textId="77777777">
            <w:pPr>
              <w:jc w:val="both"/>
              <w:rPr>
                <w:rFonts w:ascii="Open Sans" w:hAnsi="Open Sans" w:cs="Open Sans"/>
                <w:b/>
                <w:bCs/>
                <w:noProof/>
              </w:rPr>
            </w:pPr>
            <w:r w:rsidRPr="008C727A">
              <w:rPr>
                <w:rFonts w:ascii="Open Sans" w:hAnsi="Open Sans" w:cs="Open Sans"/>
                <w:b/>
                <w:bCs/>
                <w:noProof/>
              </w:rPr>
              <w:t>On successful completion of the module with detailed guidance students will be able to:</w:t>
            </w:r>
          </w:p>
        </w:tc>
      </w:tr>
      <w:tr w:rsidRPr="008C727A" w:rsidR="00115F1B" w:rsidTr="5BD7D9AF" w14:paraId="0B519D65" w14:textId="77777777">
        <w:trPr>
          <w:trHeight w:val="533"/>
        </w:trPr>
        <w:tc>
          <w:tcPr>
            <w:tcW w:w="9054" w:type="dxa"/>
            <w:shd w:val="clear" w:color="auto" w:fill="auto"/>
            <w:tcMar/>
            <w:vAlign w:val="center"/>
          </w:tcPr>
          <w:p w:rsidRPr="008C727A" w:rsidR="00115F1B" w:rsidP="002E2869" w:rsidRDefault="00115F1B" w14:paraId="6CF44CB1" w14:textId="77777777">
            <w:pPr>
              <w:rPr>
                <w:rFonts w:ascii="Open Sans" w:hAnsi="Open Sans" w:cs="Open Sans"/>
                <w:b/>
                <w:noProof/>
              </w:rPr>
            </w:pPr>
            <w:r w:rsidRPr="008C727A">
              <w:rPr>
                <w:rFonts w:ascii="Open Sans" w:hAnsi="Open Sans" w:cs="Open Sans"/>
                <w:b/>
                <w:noProof/>
              </w:rPr>
              <w:t>Subject-Specific Knowledge, Understanding &amp; Application</w:t>
            </w:r>
          </w:p>
        </w:tc>
      </w:tr>
      <w:tr w:rsidRPr="008C727A" w:rsidR="00115F1B" w:rsidTr="5BD7D9AF" w14:paraId="19AC9C04" w14:textId="77777777">
        <w:trPr>
          <w:trHeight w:val="284"/>
        </w:trPr>
        <w:tc>
          <w:tcPr>
            <w:tcW w:w="9054" w:type="dxa"/>
            <w:shd w:val="clear" w:color="auto" w:fill="auto"/>
            <w:tcMar/>
          </w:tcPr>
          <w:p w:rsidRPr="008C727A" w:rsidR="00115F1B" w:rsidP="002E2869" w:rsidRDefault="24039D08" w14:paraId="3CF2D8B6" w14:textId="53A53B18">
            <w:pPr>
              <w:pStyle w:val="ListParagraph"/>
              <w:numPr>
                <w:ilvl w:val="0"/>
                <w:numId w:val="12"/>
              </w:numPr>
              <w:rPr>
                <w:rFonts w:ascii="Open Sans" w:hAnsi="Open Sans" w:cs="Open Sans"/>
                <w:noProof/>
                <w:lang w:val="en-US"/>
              </w:rPr>
            </w:pPr>
            <w:r w:rsidRPr="008C727A">
              <w:rPr>
                <w:rFonts w:ascii="Open Sans" w:hAnsi="Open Sans" w:eastAsia="Verdana" w:cs="Open Sans"/>
                <w:noProof/>
              </w:rPr>
              <w:t xml:space="preserve">Use basic HTMl and CSS to develop web pages </w:t>
            </w:r>
          </w:p>
        </w:tc>
      </w:tr>
      <w:tr w:rsidRPr="008C727A" w:rsidR="00115F1B" w:rsidTr="5BD7D9AF" w14:paraId="1CADB805" w14:textId="77777777">
        <w:trPr>
          <w:trHeight w:val="288"/>
        </w:trPr>
        <w:tc>
          <w:tcPr>
            <w:tcW w:w="9054" w:type="dxa"/>
            <w:shd w:val="clear" w:color="auto" w:fill="auto"/>
            <w:tcMar/>
          </w:tcPr>
          <w:p w:rsidRPr="008C727A" w:rsidR="00115F1B" w:rsidP="002E2869" w:rsidRDefault="0C19CFA4" w14:paraId="0FB78278" w14:textId="3B26F0A0">
            <w:pPr>
              <w:pStyle w:val="ListParagraph"/>
              <w:numPr>
                <w:ilvl w:val="0"/>
                <w:numId w:val="12"/>
              </w:numPr>
              <w:rPr>
                <w:rFonts w:ascii="Open Sans" w:hAnsi="Open Sans" w:eastAsia="Verdana" w:cs="Open Sans"/>
                <w:noProof/>
              </w:rPr>
            </w:pPr>
            <w:r w:rsidRPr="008C727A">
              <w:rPr>
                <w:rFonts w:ascii="Open Sans" w:hAnsi="Open Sans" w:eastAsia="Verdana" w:cs="Open Sans"/>
                <w:noProof/>
              </w:rPr>
              <w:t>Use Javascript to develop dynamic web pages</w:t>
            </w:r>
          </w:p>
        </w:tc>
      </w:tr>
      <w:tr w:rsidRPr="008C727A" w:rsidR="00115F1B" w:rsidTr="5BD7D9AF" w14:paraId="10FE7933" w14:textId="77777777">
        <w:trPr>
          <w:trHeight w:val="530"/>
        </w:trPr>
        <w:tc>
          <w:tcPr>
            <w:tcW w:w="9054" w:type="dxa"/>
            <w:shd w:val="clear" w:color="auto" w:fill="auto"/>
            <w:tcMar/>
            <w:vAlign w:val="center"/>
          </w:tcPr>
          <w:p w:rsidRPr="008C727A" w:rsidR="00115F1B" w:rsidP="002E2869" w:rsidRDefault="002E2869" w14:paraId="1FC39945" w14:textId="3814AE77">
            <w:pPr>
              <w:pStyle w:val="ListParagraph"/>
              <w:numPr>
                <w:ilvl w:val="0"/>
                <w:numId w:val="12"/>
              </w:numPr>
              <w:rPr>
                <w:rFonts w:ascii="Open Sans" w:hAnsi="Open Sans" w:cs="Open Sans"/>
                <w:noProof/>
                <w:lang w:val="en-US"/>
              </w:rPr>
            </w:pPr>
            <w:r w:rsidRPr="008C727A">
              <w:rPr>
                <w:rFonts w:ascii="Open Sans" w:hAnsi="Open Sans" w:cs="Open Sans"/>
                <w:noProof/>
              </w:rPr>
              <w:t>D</w:t>
            </w:r>
            <w:r w:rsidRPr="008C727A" w:rsidR="6CF5432C">
              <w:rPr>
                <w:rFonts w:ascii="Open Sans" w:hAnsi="Open Sans" w:cs="Open Sans"/>
                <w:noProof/>
              </w:rPr>
              <w:t xml:space="preserve">emonstrate </w:t>
            </w:r>
            <w:r w:rsidRPr="008C727A" w:rsidR="100DD2F1">
              <w:rPr>
                <w:rFonts w:ascii="Open Sans" w:hAnsi="Open Sans" w:cs="Open Sans"/>
                <w:noProof/>
              </w:rPr>
              <w:t>how HTML, CSS, and Javascript interact and complement each other to meet the requirements of a coding brief</w:t>
            </w:r>
          </w:p>
        </w:tc>
      </w:tr>
      <w:tr w:rsidRPr="008C727A" w:rsidR="00115F1B" w:rsidTr="5BD7D9AF" w14:paraId="6629D795" w14:textId="77777777">
        <w:trPr>
          <w:trHeight w:val="530"/>
        </w:trPr>
        <w:tc>
          <w:tcPr>
            <w:tcW w:w="9054" w:type="dxa"/>
            <w:shd w:val="clear" w:color="auto" w:fill="auto"/>
            <w:tcMar/>
            <w:vAlign w:val="center"/>
          </w:tcPr>
          <w:p w:rsidRPr="008C727A" w:rsidR="00115F1B" w:rsidP="002E2869" w:rsidRDefault="00115F1B" w14:paraId="565B48AF" w14:textId="77777777">
            <w:pPr>
              <w:rPr>
                <w:rFonts w:ascii="Open Sans" w:hAnsi="Open Sans" w:cs="Open Sans"/>
                <w:noProof/>
              </w:rPr>
            </w:pPr>
            <w:r w:rsidRPr="008C727A">
              <w:rPr>
                <w:rFonts w:ascii="Open Sans" w:hAnsi="Open Sans" w:cs="Open Sans"/>
                <w:b/>
                <w:noProof/>
              </w:rPr>
              <w:t>Changemaker &amp; Employability Skills</w:t>
            </w:r>
          </w:p>
        </w:tc>
      </w:tr>
      <w:tr w:rsidRPr="008C727A" w:rsidR="00115F1B" w:rsidTr="5BD7D9AF" w14:paraId="3E374730" w14:textId="77777777">
        <w:trPr>
          <w:trHeight w:val="529"/>
        </w:trPr>
        <w:tc>
          <w:tcPr>
            <w:tcW w:w="9054" w:type="dxa"/>
            <w:shd w:val="clear" w:color="auto" w:fill="auto"/>
            <w:tcMar/>
            <w:vAlign w:val="center"/>
          </w:tcPr>
          <w:p w:rsidRPr="008C727A" w:rsidR="00F624A9" w:rsidP="002E2869" w:rsidRDefault="6BEEFDC2" w14:paraId="3F6F8AAA" w14:textId="3A7E6F3C">
            <w:pPr>
              <w:pStyle w:val="ListParagraph"/>
              <w:numPr>
                <w:ilvl w:val="0"/>
                <w:numId w:val="12"/>
              </w:numPr>
              <w:rPr>
                <w:rFonts w:ascii="Open Sans" w:hAnsi="Open Sans" w:cs="Open Sans"/>
                <w:noProof/>
              </w:rPr>
            </w:pPr>
            <w:r w:rsidRPr="5BD7D9AF" w:rsidR="1F5583FC">
              <w:rPr>
                <w:rFonts w:ascii="Open Sans" w:hAnsi="Open Sans" w:cs="Open Sans"/>
                <w:noProof/>
              </w:rPr>
              <w:t xml:space="preserve">Review </w:t>
            </w:r>
            <w:r w:rsidRPr="5BD7D9AF" w:rsidR="34EC0CEC">
              <w:rPr>
                <w:rFonts w:ascii="Open Sans" w:hAnsi="Open Sans" w:cs="Open Sans"/>
                <w:noProof/>
              </w:rPr>
              <w:t>own work and identify where improvements can be made</w:t>
            </w:r>
            <w:del w:author="Thomas Butler" w:date="2022-01-20T10:41:26.556Z" w:id="1423254560">
              <w:r w:rsidRPr="5BD7D9AF" w:rsidDel="1E0F5A13">
                <w:rPr>
                  <w:rFonts w:ascii="Open Sans" w:hAnsi="Open Sans" w:cs="Open Sans"/>
                  <w:noProof/>
                  <w:lang w:val="en-US"/>
                </w:rPr>
                <w:delText>Make,</w:delText>
              </w:r>
            </w:del>
            <w:r w:rsidRPr="5BD7D9AF" w:rsidR="1E0F5A13">
              <w:rPr>
                <w:rFonts w:ascii="Open Sans" w:hAnsi="Open Sans" w:cs="Open Sans"/>
                <w:noProof/>
                <w:lang w:val="en-US"/>
              </w:rPr>
              <w:t xml:space="preserve"> justify</w:t>
            </w:r>
            <w:ins w:author="Thomas Butler" w:date="2022-01-20T10:41:29.191Z" w:id="1007575259">
              <w:r w:rsidRPr="5BD7D9AF" w:rsidR="0DCA4BFE">
                <w:rPr>
                  <w:rFonts w:ascii="Open Sans" w:hAnsi="Open Sans" w:cs="Open Sans"/>
                  <w:noProof/>
                  <w:lang w:val="en-US"/>
                </w:rPr>
                <w:t>ing</w:t>
              </w:r>
            </w:ins>
            <w:r w:rsidRPr="5BD7D9AF" w:rsidR="1E0F5A13">
              <w:rPr>
                <w:rFonts w:ascii="Open Sans" w:hAnsi="Open Sans" w:cs="Open Sans"/>
                <w:noProof/>
                <w:lang w:val="en-US"/>
              </w:rPr>
              <w:t xml:space="preserve"> and implement</w:t>
            </w:r>
            <w:ins w:author="Thomas Butler" w:date="2022-01-20T10:41:35.687Z" w:id="301898683">
              <w:r w:rsidRPr="5BD7D9AF" w:rsidR="45A57BF9">
                <w:rPr>
                  <w:rFonts w:ascii="Open Sans" w:hAnsi="Open Sans" w:cs="Open Sans"/>
                  <w:noProof/>
                  <w:lang w:val="en-US"/>
                </w:rPr>
                <w:t>ing</w:t>
              </w:r>
            </w:ins>
            <w:r w:rsidRPr="5BD7D9AF" w:rsidR="1E0F5A13">
              <w:rPr>
                <w:rFonts w:ascii="Open Sans" w:hAnsi="Open Sans" w:cs="Open Sans"/>
                <w:noProof/>
                <w:lang w:val="en-US"/>
              </w:rPr>
              <w:t xml:space="preserve"> decisions following </w:t>
            </w:r>
            <w:r w:rsidRPr="5BD7D9AF" w:rsidR="0B5EB813">
              <w:rPr>
                <w:rFonts w:ascii="Open Sans" w:hAnsi="Open Sans" w:cs="Open Sans"/>
                <w:noProof/>
                <w:lang w:val="en-US"/>
              </w:rPr>
              <w:t xml:space="preserve"> </w:t>
            </w:r>
            <w:r w:rsidRPr="5BD7D9AF" w:rsidR="380C4778">
              <w:rPr>
                <w:rFonts w:ascii="Open Sans" w:hAnsi="Open Sans" w:cs="Open Sans"/>
                <w:noProof/>
                <w:lang w:val="en-US"/>
              </w:rPr>
              <w:t xml:space="preserve">analysis </w:t>
            </w:r>
            <w:r w:rsidRPr="5BD7D9AF" w:rsidR="1E0F5A13">
              <w:rPr>
                <w:rFonts w:ascii="Open Sans" w:hAnsi="Open Sans" w:cs="Open Sans"/>
                <w:noProof/>
                <w:lang w:val="en-US"/>
              </w:rPr>
              <w:t>of options</w:t>
            </w:r>
          </w:p>
        </w:tc>
      </w:tr>
      <w:tr w:rsidRPr="008C727A" w:rsidR="00A40F6D" w:rsidTr="5BD7D9AF" w14:paraId="042CB750" w14:textId="77777777">
        <w:trPr>
          <w:trHeight w:val="529"/>
        </w:trPr>
        <w:tc>
          <w:tcPr>
            <w:tcW w:w="9054" w:type="dxa"/>
            <w:shd w:val="clear" w:color="auto" w:fill="auto"/>
            <w:tcMar/>
            <w:vAlign w:val="center"/>
          </w:tcPr>
          <w:p w:rsidRPr="008C727A" w:rsidR="00A40F6D" w:rsidP="002E2869" w:rsidRDefault="4D18D237" w14:paraId="0562CB0E" w14:textId="214C3BF0">
            <w:pPr>
              <w:pStyle w:val="ListParagraph"/>
              <w:numPr>
                <w:ilvl w:val="0"/>
                <w:numId w:val="12"/>
              </w:numPr>
              <w:rPr>
                <w:rFonts w:ascii="Open Sans" w:hAnsi="Open Sans" w:cs="Open Sans"/>
                <w:noProof/>
                <w:lang w:val="en-US"/>
              </w:rPr>
            </w:pPr>
            <w:r w:rsidRPr="008C727A">
              <w:rPr>
                <w:rFonts w:ascii="Open Sans" w:hAnsi="Open Sans" w:cs="Open Sans"/>
                <w:noProof/>
                <w:lang w:val="en-US"/>
              </w:rPr>
              <w:t xml:space="preserve">Present </w:t>
            </w:r>
            <w:r w:rsidRPr="008C727A" w:rsidR="129D9477">
              <w:rPr>
                <w:rFonts w:ascii="Open Sans" w:hAnsi="Open Sans" w:cs="Open Sans"/>
                <w:noProof/>
                <w:lang w:val="en-US"/>
              </w:rPr>
              <w:t>information</w:t>
            </w:r>
            <w:r w:rsidRPr="008C727A" w:rsidR="6B7F74D8">
              <w:rPr>
                <w:rFonts w:ascii="Open Sans" w:hAnsi="Open Sans" w:cs="Open Sans"/>
                <w:noProof/>
                <w:lang w:val="en-US"/>
              </w:rPr>
              <w:t xml:space="preserve"> from a prescribed set of sources</w:t>
            </w:r>
            <w:r w:rsidRPr="008C727A" w:rsidR="129D9477">
              <w:rPr>
                <w:rFonts w:ascii="Open Sans" w:hAnsi="Open Sans" w:cs="Open Sans"/>
                <w:noProof/>
                <w:lang w:val="en-US"/>
              </w:rPr>
              <w:t xml:space="preserve"> in a coherent</w:t>
            </w:r>
            <w:r w:rsidRPr="008C727A" w:rsidR="3C236C80">
              <w:rPr>
                <w:rFonts w:ascii="Open Sans" w:hAnsi="Open Sans" w:cs="Open Sans"/>
                <w:noProof/>
                <w:lang w:val="en-US"/>
              </w:rPr>
              <w:t>,</w:t>
            </w:r>
            <w:r w:rsidRPr="008C727A" w:rsidR="129D9477">
              <w:rPr>
                <w:rFonts w:ascii="Open Sans" w:hAnsi="Open Sans" w:cs="Open Sans"/>
                <w:noProof/>
                <w:lang w:val="en-US"/>
              </w:rPr>
              <w:t xml:space="preserve"> </w:t>
            </w:r>
            <w:r w:rsidRPr="008C727A" w:rsidR="54B12C96">
              <w:rPr>
                <w:rFonts w:ascii="Open Sans" w:hAnsi="Open Sans" w:cs="Open Sans"/>
                <w:noProof/>
                <w:lang w:val="en-US"/>
              </w:rPr>
              <w:t>clear</w:t>
            </w:r>
            <w:r w:rsidRPr="008C727A" w:rsidR="042B595E">
              <w:rPr>
                <w:rFonts w:ascii="Open Sans" w:hAnsi="Open Sans" w:cs="Open Sans"/>
                <w:noProof/>
                <w:lang w:val="en-US"/>
              </w:rPr>
              <w:t>,</w:t>
            </w:r>
            <w:r w:rsidRPr="008C727A" w:rsidR="54B12C96">
              <w:rPr>
                <w:rFonts w:ascii="Open Sans" w:hAnsi="Open Sans" w:cs="Open Sans"/>
                <w:noProof/>
                <w:lang w:val="en-US"/>
              </w:rPr>
              <w:t xml:space="preserve"> and logical </w:t>
            </w:r>
            <w:r w:rsidRPr="008C727A" w:rsidR="129D9477">
              <w:rPr>
                <w:rFonts w:ascii="Open Sans" w:hAnsi="Open Sans" w:cs="Open Sans"/>
                <w:noProof/>
                <w:lang w:val="en-US"/>
              </w:rPr>
              <w:t>way</w:t>
            </w:r>
            <w:r w:rsidRPr="008C727A" w:rsidR="2BA32F64">
              <w:rPr>
                <w:rFonts w:ascii="Open Sans" w:hAnsi="Open Sans" w:cs="Open Sans"/>
                <w:noProof/>
                <w:lang w:val="en-US"/>
              </w:rPr>
              <w:t>,</w:t>
            </w:r>
            <w:r w:rsidRPr="008C727A" w:rsidR="653E179A">
              <w:rPr>
                <w:rFonts w:ascii="Open Sans" w:hAnsi="Open Sans" w:cs="Open Sans"/>
                <w:noProof/>
                <w:lang w:val="en-US"/>
              </w:rPr>
              <w:t xml:space="preserve"> explaining</w:t>
            </w:r>
            <w:r w:rsidRPr="008C727A" w:rsidR="129D9477">
              <w:rPr>
                <w:rFonts w:ascii="Open Sans" w:hAnsi="Open Sans" w:cs="Open Sans"/>
                <w:noProof/>
                <w:lang w:val="en-US"/>
              </w:rPr>
              <w:t xml:space="preserve"> various aspects of an issue</w:t>
            </w:r>
          </w:p>
        </w:tc>
      </w:tr>
    </w:tbl>
    <w:p w:rsidRPr="008C727A" w:rsidR="001B70E6" w:rsidP="003722A7" w:rsidRDefault="001B70E6" w14:paraId="34CE0A41" w14:textId="77777777">
      <w:pPr>
        <w:rPr>
          <w:rFonts w:ascii="Open Sans" w:hAnsi="Open Sans" w:cs="Open Sans"/>
        </w:rPr>
      </w:pPr>
    </w:p>
    <w:p w:rsidR="00B0511B" w:rsidP="00115F1B" w:rsidRDefault="00B0511B" w14:paraId="0DCB4E97" w14:textId="77777777">
      <w:pPr>
        <w:pStyle w:val="NormalWeb"/>
        <w:rPr>
          <w:rFonts w:ascii="Open Sans" w:hAnsi="Open Sans" w:cs="Open Sans"/>
          <w:b/>
          <w:bCs/>
          <w:szCs w:val="22"/>
          <w:u w:val="single"/>
        </w:rPr>
      </w:pPr>
    </w:p>
    <w:p w:rsidR="00B0511B" w:rsidP="00115F1B" w:rsidRDefault="00B0511B" w14:paraId="5560C7C1" w14:textId="77777777">
      <w:pPr>
        <w:pStyle w:val="NormalWeb"/>
        <w:rPr>
          <w:rFonts w:ascii="Open Sans" w:hAnsi="Open Sans" w:cs="Open Sans"/>
          <w:b/>
          <w:bCs/>
          <w:szCs w:val="22"/>
          <w:u w:val="single"/>
        </w:rPr>
      </w:pPr>
    </w:p>
    <w:p w:rsidRPr="008C727A" w:rsidR="00115F1B" w:rsidP="00115F1B" w:rsidRDefault="26F246C1" w14:paraId="56D3660A" w14:textId="4B92AF6D">
      <w:pPr>
        <w:pStyle w:val="NormalWeb"/>
        <w:rPr>
          <w:rFonts w:ascii="Open Sans" w:hAnsi="Open Sans" w:cs="Open Sans"/>
          <w:b/>
          <w:szCs w:val="22"/>
          <w:u w:val="single"/>
        </w:rPr>
      </w:pPr>
      <w:r w:rsidRPr="008C727A">
        <w:rPr>
          <w:rFonts w:ascii="Open Sans" w:hAnsi="Open Sans" w:cs="Open Sans"/>
          <w:b/>
          <w:bCs/>
          <w:szCs w:val="22"/>
          <w:u w:val="single"/>
        </w:rPr>
        <w:lastRenderedPageBreak/>
        <w:t>TYPICAL LEARNING, TEACHING AND ASSESSMENT HOURS</w:t>
      </w:r>
      <w:r w:rsidRPr="008C727A">
        <w:rPr>
          <w:rFonts w:ascii="Open Sans" w:hAnsi="Open Sans" w:cs="Open Sans"/>
          <w:b/>
          <w:bCs/>
          <w:szCs w:val="22"/>
        </w:rPr>
        <w:t xml:space="preserve"> (for the module as </w:t>
      </w:r>
      <w:r w:rsidRPr="008C727A">
        <w:rPr>
          <w:rFonts w:ascii="Open Sans" w:hAnsi="Open Sans" w:cs="Open Sans"/>
          <w:b/>
          <w:bCs/>
          <w:szCs w:val="22"/>
          <w:u w:val="single"/>
        </w:rPr>
        <w:t>delivered on-site at the University of Northampton</w:t>
      </w:r>
      <w:r w:rsidRPr="008C727A">
        <w:rPr>
          <w:rFonts w:ascii="Open Sans" w:hAnsi="Open Sans" w:cs="Open Sans"/>
          <w:b/>
          <w:bCs/>
          <w:szCs w:val="22"/>
        </w:rPr>
        <w:t>):</w:t>
      </w:r>
    </w:p>
    <w:p w:rsidRPr="008C727A" w:rsidR="00115F1B" w:rsidP="00115F1B" w:rsidRDefault="009E61F1" w14:paraId="573037FB" w14:textId="77777777">
      <w:pPr>
        <w:pStyle w:val="NormalWeb"/>
        <w:rPr>
          <w:rFonts w:ascii="Open Sans" w:hAnsi="Open Sans" w:cs="Open Sans"/>
          <w:szCs w:val="22"/>
        </w:rPr>
      </w:pPr>
      <w:hyperlink r:id="rId11">
        <w:r w:rsidRPr="008C727A" w:rsidR="26F246C1">
          <w:rPr>
            <w:rStyle w:val="Hyperlink"/>
            <w:rFonts w:ascii="Open Sans" w:hAnsi="Open Sans" w:cs="Open Sans"/>
            <w:szCs w:val="22"/>
          </w:rPr>
          <w:t>View this table on how learning, teaching and assessment hours map to the KIS Categories.</w:t>
        </w:r>
      </w:hyperlink>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16"/>
      </w:tblGrid>
      <w:tr w:rsidRPr="008C727A" w:rsidR="00115F1B" w:rsidTr="002E2869" w14:paraId="1755E33A" w14:textId="77777777">
        <w:tc>
          <w:tcPr>
            <w:tcW w:w="9016" w:type="dxa"/>
            <w:shd w:val="clear" w:color="auto" w:fill="auto"/>
          </w:tcPr>
          <w:p w:rsidRPr="008C727A" w:rsidR="00115F1B" w:rsidP="00210E7D" w:rsidRDefault="00115F1B" w14:paraId="221842C5" w14:textId="77777777">
            <w:pPr>
              <w:pStyle w:val="NormalWeb"/>
              <w:rPr>
                <w:rFonts w:ascii="Open Sans" w:hAnsi="Open Sans" w:cs="Open Sans"/>
                <w:b/>
                <w:szCs w:val="22"/>
              </w:rPr>
            </w:pPr>
            <w:r w:rsidRPr="008C727A">
              <w:rPr>
                <w:rFonts w:ascii="Open Sans" w:hAnsi="Open Sans" w:cs="Open Sans"/>
                <w:b/>
                <w:szCs w:val="22"/>
              </w:rPr>
              <w:t>Learning and teaching information for this module when delivered off-site by UN partners is available from the partner institution’s NILE site (or equivalent). Any variation in study hours must be approved by the University of Northampton before students are enrolled, ensuring that study hours provision is always appropriate to support student achievement of the module learning outcomes.</w:t>
            </w:r>
          </w:p>
        </w:tc>
      </w:tr>
    </w:tbl>
    <w:p w:rsidRPr="008C727A" w:rsidR="006761A2" w:rsidP="003722A7" w:rsidRDefault="006761A2" w14:paraId="1F72F646" w14:textId="77777777">
      <w:pPr>
        <w:rPr>
          <w:rFonts w:ascii="Open Sans" w:hAnsi="Open Sans" w:cs="Open Sans"/>
        </w:rPr>
      </w:pPr>
    </w:p>
    <w:tbl>
      <w:tblPr>
        <w:tblW w:w="5000" w:type="pct"/>
        <w:jc w:val="center"/>
        <w:tblCellSpacing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75" w:type="dxa"/>
          <w:left w:w="75" w:type="dxa"/>
          <w:bottom w:w="75" w:type="dxa"/>
          <w:right w:w="75" w:type="dxa"/>
        </w:tblCellMar>
        <w:tblLook w:val="0000" w:firstRow="0" w:lastRow="0" w:firstColumn="0" w:lastColumn="0" w:noHBand="0" w:noVBand="0"/>
      </w:tblPr>
      <w:tblGrid>
        <w:gridCol w:w="7445"/>
        <w:gridCol w:w="1575"/>
      </w:tblGrid>
      <w:tr w:rsidRPr="008C727A" w:rsidR="00115F1B" w:rsidTr="2EF795D8" w14:paraId="2B004A78" w14:textId="77777777">
        <w:trPr>
          <w:trHeight w:val="401"/>
          <w:tblCellSpacing w:w="0" w:type="dxa"/>
          <w:jc w:val="center"/>
        </w:trPr>
        <w:tc>
          <w:tcPr>
            <w:tcW w:w="4127" w:type="pct"/>
            <w:tcBorders>
              <w:top w:val="single" w:color="auto" w:sz="4" w:space="0"/>
            </w:tcBorders>
            <w:shd w:val="clear" w:color="auto" w:fill="99CCFF"/>
            <w:vAlign w:val="center"/>
          </w:tcPr>
          <w:p w:rsidRPr="008C727A" w:rsidR="00115F1B" w:rsidP="00210E7D" w:rsidRDefault="00115F1B" w14:paraId="7D5D9E3D" w14:textId="77777777">
            <w:pPr>
              <w:pStyle w:val="NormalWeb"/>
              <w:rPr>
                <w:rFonts w:ascii="Open Sans" w:hAnsi="Open Sans" w:cs="Open Sans"/>
                <w:b/>
                <w:szCs w:val="22"/>
              </w:rPr>
            </w:pPr>
            <w:r w:rsidRPr="008C727A">
              <w:rPr>
                <w:rFonts w:ascii="Open Sans" w:hAnsi="Open Sans" w:cs="Open Sans"/>
                <w:b/>
                <w:szCs w:val="22"/>
              </w:rPr>
              <w:t xml:space="preserve">Learning, Teaching and Assessment activities </w:t>
            </w:r>
          </w:p>
        </w:tc>
        <w:tc>
          <w:tcPr>
            <w:tcW w:w="873" w:type="pct"/>
            <w:tcBorders>
              <w:top w:val="single" w:color="auto" w:sz="4" w:space="0"/>
            </w:tcBorders>
            <w:shd w:val="clear" w:color="auto" w:fill="99CCFF"/>
            <w:vAlign w:val="center"/>
          </w:tcPr>
          <w:p w:rsidRPr="008C727A" w:rsidR="00115F1B" w:rsidP="00210E7D" w:rsidRDefault="00115F1B" w14:paraId="5C3F8657" w14:textId="77777777">
            <w:pPr>
              <w:jc w:val="center"/>
              <w:rPr>
                <w:rFonts w:ascii="Open Sans" w:hAnsi="Open Sans" w:cs="Open Sans"/>
                <w:b/>
              </w:rPr>
            </w:pPr>
            <w:r w:rsidRPr="008C727A">
              <w:rPr>
                <w:rFonts w:ascii="Open Sans" w:hAnsi="Open Sans" w:cs="Open Sans"/>
                <w:b/>
              </w:rPr>
              <w:t>Study hours</w:t>
            </w:r>
          </w:p>
        </w:tc>
      </w:tr>
      <w:tr w:rsidRPr="008C727A" w:rsidR="00115F1B" w:rsidTr="2EF795D8" w14:paraId="43A3223D" w14:textId="77777777">
        <w:trPr>
          <w:trHeight w:val="227"/>
          <w:tblCellSpacing w:w="0" w:type="dxa"/>
          <w:jc w:val="center"/>
        </w:trPr>
        <w:tc>
          <w:tcPr>
            <w:tcW w:w="4127" w:type="pct"/>
            <w:tcBorders>
              <w:top w:val="single" w:color="auto" w:sz="4" w:space="0"/>
              <w:left w:val="single" w:color="auto" w:sz="4" w:space="0"/>
              <w:bottom w:val="single" w:color="auto" w:sz="4" w:space="0"/>
              <w:right w:val="single" w:color="auto" w:sz="4" w:space="0"/>
            </w:tcBorders>
          </w:tcPr>
          <w:p w:rsidRPr="008C727A" w:rsidR="00115F1B" w:rsidP="00210E7D" w:rsidRDefault="00115F1B" w14:paraId="35E4D377" w14:textId="77777777">
            <w:pPr>
              <w:rPr>
                <w:rFonts w:ascii="Open Sans" w:hAnsi="Open Sans" w:cs="Open Sans"/>
                <w:b/>
              </w:rPr>
            </w:pPr>
            <w:r w:rsidRPr="008C727A">
              <w:rPr>
                <w:rFonts w:ascii="Open Sans" w:hAnsi="Open Sans" w:cs="Open Sans"/>
                <w:b/>
              </w:rPr>
              <w:t xml:space="preserve">Contact hours: (total) </w:t>
            </w:r>
          </w:p>
          <w:p w:rsidRPr="008C727A" w:rsidR="00115F1B" w:rsidP="00210E7D" w:rsidRDefault="00115F1B" w14:paraId="147C7CA5" w14:textId="77777777">
            <w:pPr>
              <w:rPr>
                <w:rFonts w:ascii="Open Sans" w:hAnsi="Open Sans" w:cs="Open Sans"/>
              </w:rPr>
            </w:pPr>
            <w:r w:rsidRPr="008C727A">
              <w:rPr>
                <w:rFonts w:ascii="Open Sans" w:hAnsi="Open Sans" w:cs="Open Sans"/>
              </w:rPr>
              <w:t>Comprising face-to-face and online contact hours as follows:</w:t>
            </w:r>
          </w:p>
        </w:tc>
        <w:tc>
          <w:tcPr>
            <w:tcW w:w="873" w:type="pct"/>
            <w:tcBorders>
              <w:top w:val="single" w:color="auto" w:sz="4" w:space="0"/>
              <w:left w:val="single" w:color="auto" w:sz="4" w:space="0"/>
              <w:bottom w:val="single" w:color="auto" w:sz="4" w:space="0"/>
              <w:right w:val="single" w:color="auto" w:sz="4" w:space="0"/>
            </w:tcBorders>
            <w:vAlign w:val="center"/>
          </w:tcPr>
          <w:p w:rsidRPr="008C727A" w:rsidR="00115F1B" w:rsidP="002E2869" w:rsidRDefault="2FCB1B27" w14:paraId="68861898" w14:textId="2D378D6A">
            <w:pPr>
              <w:spacing w:line="259" w:lineRule="auto"/>
              <w:jc w:val="center"/>
              <w:rPr>
                <w:rFonts w:ascii="Open Sans" w:hAnsi="Open Sans" w:cs="Open Sans"/>
              </w:rPr>
            </w:pPr>
            <w:r w:rsidRPr="008C727A">
              <w:rPr>
                <w:rFonts w:ascii="Open Sans" w:hAnsi="Open Sans" w:cs="Open Sans"/>
                <w:b/>
                <w:bCs/>
              </w:rPr>
              <w:t>48</w:t>
            </w:r>
          </w:p>
        </w:tc>
      </w:tr>
      <w:tr w:rsidRPr="008C727A" w:rsidR="008802EB" w:rsidTr="2EF795D8" w14:paraId="54FD321B" w14:textId="77777777">
        <w:trPr>
          <w:trHeight w:val="1565"/>
          <w:tblCellSpacing w:w="0" w:type="dxa"/>
          <w:jc w:val="center"/>
        </w:trPr>
        <w:tc>
          <w:tcPr>
            <w:tcW w:w="4127" w:type="pct"/>
            <w:tcBorders>
              <w:top w:val="single" w:color="auto" w:sz="4" w:space="0"/>
              <w:left w:val="single" w:color="auto" w:sz="4" w:space="0"/>
              <w:bottom w:val="single" w:color="auto" w:sz="4" w:space="0"/>
              <w:right w:val="single" w:color="auto" w:sz="4" w:space="0"/>
            </w:tcBorders>
          </w:tcPr>
          <w:p w:rsidRPr="008C727A" w:rsidR="008802EB" w:rsidP="008802EB" w:rsidRDefault="008802EB" w14:paraId="4D0A0AC3" w14:textId="77777777">
            <w:pPr>
              <w:numPr>
                <w:ilvl w:val="0"/>
                <w:numId w:val="8"/>
              </w:numPr>
              <w:rPr>
                <w:rFonts w:ascii="Open Sans" w:hAnsi="Open Sans" w:cs="Open Sans"/>
                <w:b/>
                <w:bCs/>
              </w:rPr>
            </w:pPr>
            <w:r w:rsidRPr="008C727A">
              <w:rPr>
                <w:rFonts w:ascii="Open Sans" w:hAnsi="Open Sans" w:cs="Open Sans"/>
                <w:b/>
                <w:bCs/>
              </w:rPr>
              <w:t xml:space="preserve">Face-to-face (total) - </w:t>
            </w:r>
            <w:r w:rsidRPr="008C727A">
              <w:rPr>
                <w:rFonts w:ascii="Open Sans" w:hAnsi="Open Sans" w:cs="Open Sans"/>
              </w:rPr>
              <w:t xml:space="preserve">this may include the following: </w:t>
            </w:r>
            <w:r w:rsidRPr="008C727A">
              <w:rPr>
                <w:rFonts w:ascii="Open Sans" w:hAnsi="Open Sans" w:cs="Open Sans"/>
              </w:rPr>
              <w:br/>
            </w:r>
          </w:p>
          <w:p w:rsidRPr="008C727A" w:rsidR="008802EB" w:rsidP="008802EB" w:rsidRDefault="008802EB" w14:paraId="121631FE" w14:textId="77777777">
            <w:pPr>
              <w:ind w:left="720"/>
              <w:rPr>
                <w:rFonts w:ascii="Open Sans" w:hAnsi="Open Sans" w:cs="Open Sans"/>
                <w:noProof/>
              </w:rPr>
            </w:pPr>
            <w:r w:rsidRPr="008C727A">
              <w:rPr>
                <w:rFonts w:ascii="Open Sans" w:hAnsi="Open Sans" w:cs="Open Sans"/>
                <w:noProof/>
              </w:rPr>
              <w:t>Specialist space (e.g. laboratories, studio space)</w:t>
            </w:r>
          </w:p>
        </w:tc>
        <w:tc>
          <w:tcPr>
            <w:tcW w:w="873" w:type="pct"/>
            <w:tcBorders>
              <w:top w:val="single" w:color="auto" w:sz="4" w:space="0"/>
              <w:left w:val="single" w:color="auto" w:sz="4" w:space="0"/>
              <w:bottom w:val="single" w:color="auto" w:sz="4" w:space="0"/>
              <w:right w:val="single" w:color="auto" w:sz="4" w:space="0"/>
            </w:tcBorders>
            <w:vAlign w:val="center"/>
          </w:tcPr>
          <w:p w:rsidRPr="008C727A" w:rsidR="008802EB" w:rsidP="5C020E5C" w:rsidRDefault="61C048F5" w14:paraId="2EC8893D" w14:textId="6B635474">
            <w:pPr>
              <w:jc w:val="center"/>
              <w:rPr>
                <w:rFonts w:ascii="Open Sans" w:hAnsi="Open Sans" w:cs="Open Sans"/>
              </w:rPr>
            </w:pPr>
            <w:r w:rsidRPr="008C727A">
              <w:rPr>
                <w:rFonts w:ascii="Open Sans" w:hAnsi="Open Sans" w:cs="Open Sans"/>
              </w:rPr>
              <w:t>40</w:t>
            </w:r>
          </w:p>
        </w:tc>
      </w:tr>
      <w:tr w:rsidRPr="008C727A" w:rsidR="008802EB" w:rsidTr="2EF795D8" w14:paraId="5B0DCB13" w14:textId="77777777">
        <w:trPr>
          <w:trHeight w:val="139"/>
          <w:tblCellSpacing w:w="0" w:type="dxa"/>
          <w:jc w:val="center"/>
        </w:trPr>
        <w:tc>
          <w:tcPr>
            <w:tcW w:w="4127" w:type="pct"/>
            <w:tcBorders>
              <w:top w:val="single" w:color="auto" w:sz="4" w:space="0"/>
              <w:left w:val="single" w:color="auto" w:sz="4" w:space="0"/>
              <w:bottom w:val="single" w:color="auto" w:sz="4" w:space="0"/>
              <w:right w:val="single" w:color="auto" w:sz="4" w:space="0"/>
            </w:tcBorders>
          </w:tcPr>
          <w:p w:rsidRPr="008C727A" w:rsidR="008802EB" w:rsidP="008802EB" w:rsidRDefault="008802EB" w14:paraId="7C96CABC" w14:textId="77777777">
            <w:pPr>
              <w:numPr>
                <w:ilvl w:val="0"/>
                <w:numId w:val="8"/>
              </w:numPr>
              <w:rPr>
                <w:rFonts w:ascii="Open Sans" w:hAnsi="Open Sans" w:cs="Open Sans"/>
                <w:noProof/>
              </w:rPr>
            </w:pPr>
            <w:r w:rsidRPr="008C727A">
              <w:rPr>
                <w:rFonts w:ascii="Open Sans" w:hAnsi="Open Sans" w:cs="Open Sans"/>
                <w:b/>
                <w:noProof/>
              </w:rPr>
              <w:t>Online contact hours</w:t>
            </w:r>
            <w:r w:rsidRPr="008C727A">
              <w:rPr>
                <w:rFonts w:ascii="Open Sans" w:hAnsi="Open Sans" w:cs="Open Sans"/>
                <w:noProof/>
              </w:rPr>
              <w:t xml:space="preserve"> </w:t>
            </w:r>
            <w:r w:rsidRPr="008C727A">
              <w:rPr>
                <w:rFonts w:ascii="Open Sans" w:hAnsi="Open Sans" w:cs="Open Sans"/>
                <w:b/>
                <w:noProof/>
              </w:rPr>
              <w:t>(total)</w:t>
            </w:r>
            <w:r w:rsidRPr="008C727A">
              <w:rPr>
                <w:rFonts w:ascii="Open Sans" w:hAnsi="Open Sans" w:cs="Open Sans"/>
                <w:noProof/>
              </w:rPr>
              <w:t xml:space="preserve"> </w:t>
            </w:r>
            <w:r w:rsidRPr="008C727A">
              <w:rPr>
                <w:rFonts w:ascii="Open Sans" w:hAnsi="Open Sans" w:cs="Open Sans"/>
                <w:noProof/>
              </w:rPr>
              <w:br/>
            </w:r>
            <w:r w:rsidRPr="008C727A">
              <w:rPr>
                <w:rFonts w:ascii="Open Sans" w:hAnsi="Open Sans" w:cs="Open Sans"/>
                <w:noProof/>
              </w:rPr>
              <w:t>(comprising online activities with mediated tutor input)</w:t>
            </w:r>
          </w:p>
        </w:tc>
        <w:tc>
          <w:tcPr>
            <w:tcW w:w="873" w:type="pct"/>
            <w:tcBorders>
              <w:top w:val="single" w:color="auto" w:sz="4" w:space="0"/>
              <w:left w:val="single" w:color="auto" w:sz="4" w:space="0"/>
              <w:bottom w:val="single" w:color="auto" w:sz="4" w:space="0"/>
              <w:right w:val="single" w:color="auto" w:sz="4" w:space="0"/>
            </w:tcBorders>
          </w:tcPr>
          <w:p w:rsidRPr="008C727A" w:rsidR="008802EB" w:rsidP="002E2869" w:rsidRDefault="477AD169" w14:paraId="4B584315" w14:textId="5CABE97D">
            <w:pPr>
              <w:spacing w:line="259" w:lineRule="auto"/>
              <w:jc w:val="center"/>
              <w:rPr>
                <w:rFonts w:ascii="Open Sans" w:hAnsi="Open Sans" w:cs="Open Sans"/>
                <w:noProof/>
              </w:rPr>
            </w:pPr>
            <w:r w:rsidRPr="008C727A">
              <w:rPr>
                <w:rFonts w:ascii="Open Sans" w:hAnsi="Open Sans" w:cs="Open Sans"/>
                <w:noProof/>
              </w:rPr>
              <w:t>8</w:t>
            </w:r>
          </w:p>
        </w:tc>
      </w:tr>
      <w:tr w:rsidRPr="008C727A" w:rsidR="008802EB" w:rsidTr="2EF795D8" w14:paraId="16A1BEE6" w14:textId="77777777">
        <w:trPr>
          <w:trHeight w:val="655"/>
          <w:tblCellSpacing w:w="0" w:type="dxa"/>
          <w:jc w:val="center"/>
        </w:trPr>
        <w:tc>
          <w:tcPr>
            <w:tcW w:w="4127" w:type="pct"/>
            <w:tcBorders>
              <w:top w:val="single" w:color="auto" w:sz="4" w:space="0"/>
              <w:bottom w:val="single" w:color="auto" w:sz="4" w:space="0"/>
            </w:tcBorders>
          </w:tcPr>
          <w:p w:rsidRPr="008C727A" w:rsidR="008802EB" w:rsidP="008802EB" w:rsidRDefault="008802EB" w14:paraId="2F66945E" w14:textId="77777777">
            <w:pPr>
              <w:tabs>
                <w:tab w:val="left" w:pos="6480"/>
              </w:tabs>
              <w:rPr>
                <w:rFonts w:ascii="Open Sans" w:hAnsi="Open Sans" w:cs="Open Sans"/>
                <w:noProof/>
              </w:rPr>
            </w:pPr>
            <w:r w:rsidRPr="008C727A">
              <w:rPr>
                <w:rFonts w:ascii="Open Sans" w:hAnsi="Open Sans" w:cs="Open Sans"/>
                <w:b/>
              </w:rPr>
              <w:t xml:space="preserve">Guided independent study hours </w:t>
            </w:r>
            <w:r w:rsidRPr="008C727A">
              <w:rPr>
                <w:rFonts w:ascii="Open Sans" w:hAnsi="Open Sans" w:cs="Open Sans"/>
                <w:b/>
              </w:rPr>
              <w:br/>
            </w:r>
            <w:r w:rsidRPr="008C727A">
              <w:rPr>
                <w:rFonts w:ascii="Open Sans" w:hAnsi="Open Sans" w:cs="Open Sans"/>
                <w:b/>
              </w:rPr>
              <w:t xml:space="preserve">(including hours for assessment preparation) </w:t>
            </w:r>
          </w:p>
        </w:tc>
        <w:tc>
          <w:tcPr>
            <w:tcW w:w="873" w:type="pct"/>
            <w:tcBorders>
              <w:top w:val="single" w:color="auto" w:sz="4" w:space="0"/>
              <w:bottom w:val="single" w:color="auto" w:sz="4" w:space="0"/>
            </w:tcBorders>
            <w:vAlign w:val="center"/>
          </w:tcPr>
          <w:p w:rsidRPr="008C727A" w:rsidR="008802EB" w:rsidP="008802EB" w:rsidRDefault="29E8B6E5" w14:paraId="6A89157D" w14:textId="4A294A49">
            <w:pPr>
              <w:jc w:val="center"/>
              <w:rPr>
                <w:rFonts w:ascii="Open Sans" w:hAnsi="Open Sans" w:cs="Open Sans"/>
                <w:b/>
                <w:bCs/>
              </w:rPr>
            </w:pPr>
            <w:r w:rsidRPr="008C727A">
              <w:rPr>
                <w:rFonts w:ascii="Open Sans" w:hAnsi="Open Sans" w:cs="Open Sans"/>
                <w:b/>
                <w:bCs/>
              </w:rPr>
              <w:t>15</w:t>
            </w:r>
            <w:r w:rsidRPr="008C727A" w:rsidR="0A909723">
              <w:rPr>
                <w:rFonts w:ascii="Open Sans" w:hAnsi="Open Sans" w:cs="Open Sans"/>
                <w:b/>
                <w:bCs/>
              </w:rPr>
              <w:t>2</w:t>
            </w:r>
          </w:p>
        </w:tc>
      </w:tr>
      <w:tr w:rsidRPr="008C727A" w:rsidR="00115F1B" w:rsidTr="2EF795D8" w14:paraId="00BBA255" w14:textId="77777777">
        <w:trPr>
          <w:tblCellSpacing w:w="0" w:type="dxa"/>
          <w:jc w:val="center"/>
        </w:trPr>
        <w:tc>
          <w:tcPr>
            <w:tcW w:w="4127" w:type="pct"/>
            <w:tcBorders>
              <w:top w:val="single" w:color="auto" w:sz="4" w:space="0"/>
              <w:bottom w:val="single" w:color="auto" w:sz="4" w:space="0"/>
            </w:tcBorders>
            <w:vAlign w:val="center"/>
          </w:tcPr>
          <w:p w:rsidRPr="008C727A" w:rsidR="00115F1B" w:rsidP="00210E7D" w:rsidRDefault="00115F1B" w14:paraId="1D16F892" w14:textId="77777777">
            <w:pPr>
              <w:jc w:val="right"/>
              <w:rPr>
                <w:rFonts w:ascii="Open Sans" w:hAnsi="Open Sans" w:cs="Open Sans"/>
                <w:b/>
              </w:rPr>
            </w:pPr>
            <w:r w:rsidRPr="008C727A">
              <w:rPr>
                <w:rFonts w:ascii="Open Sans" w:hAnsi="Open Sans" w:cs="Open Sans"/>
                <w:b/>
              </w:rPr>
              <w:t>Module Total</w:t>
            </w:r>
          </w:p>
        </w:tc>
        <w:tc>
          <w:tcPr>
            <w:tcW w:w="873" w:type="pct"/>
            <w:tcBorders>
              <w:top w:val="single" w:color="auto" w:sz="4" w:space="0"/>
              <w:bottom w:val="single" w:color="auto" w:sz="4" w:space="0"/>
            </w:tcBorders>
            <w:vAlign w:val="center"/>
          </w:tcPr>
          <w:p w:rsidRPr="008C727A" w:rsidR="00115F1B" w:rsidP="00210E7D" w:rsidRDefault="00143D17" w14:paraId="3A96B3F4" w14:textId="77777777">
            <w:pPr>
              <w:jc w:val="center"/>
              <w:rPr>
                <w:rFonts w:ascii="Open Sans" w:hAnsi="Open Sans" w:cs="Open Sans"/>
                <w:b/>
              </w:rPr>
            </w:pPr>
            <w:r w:rsidRPr="008C727A">
              <w:rPr>
                <w:rFonts w:ascii="Open Sans" w:hAnsi="Open Sans" w:cs="Open Sans"/>
                <w:b/>
              </w:rPr>
              <w:t>200</w:t>
            </w:r>
          </w:p>
        </w:tc>
      </w:tr>
    </w:tbl>
    <w:p w:rsidRPr="008C727A" w:rsidR="00115F1B" w:rsidP="00115F1B" w:rsidRDefault="00115F1B" w14:paraId="08CE6F91" w14:textId="77777777">
      <w:pPr>
        <w:jc w:val="both"/>
        <w:rPr>
          <w:rFonts w:ascii="Open Sans" w:hAnsi="Open Sans" w:cs="Open Sans"/>
        </w:rPr>
      </w:pPr>
    </w:p>
    <w:p w:rsidRPr="008C727A" w:rsidR="006761A2" w:rsidP="006761A2" w:rsidRDefault="006761A2" w14:paraId="5B68BC7F" w14:textId="77777777">
      <w:pPr>
        <w:rPr>
          <w:rFonts w:ascii="Open Sans" w:hAnsi="Open Sans" w:cs="Open Sans"/>
          <w:b/>
          <w:u w:val="single"/>
        </w:rPr>
      </w:pPr>
      <w:r w:rsidRPr="008C727A">
        <w:rPr>
          <w:rFonts w:ascii="Open Sans" w:hAnsi="Open Sans" w:cs="Open Sans"/>
          <w:b/>
          <w:u w:val="single"/>
        </w:rPr>
        <w:t>ALIGNMENT OF LEARNING OUTCOMES AND ASSESSMENTS:</w:t>
      </w:r>
    </w:p>
    <w:p w:rsidRPr="008C727A" w:rsidR="006761A2" w:rsidP="006761A2" w:rsidRDefault="006761A2" w14:paraId="61CDCEAD" w14:textId="77777777">
      <w:pPr>
        <w:rPr>
          <w:rFonts w:ascii="Open Sans" w:hAnsi="Open Sans" w:cs="Open Sans"/>
        </w:rPr>
      </w:pPr>
    </w:p>
    <w:p w:rsidRPr="008C727A" w:rsidR="006761A2" w:rsidP="006761A2" w:rsidRDefault="006761A2" w14:paraId="11E156CC" w14:textId="77777777">
      <w:pPr>
        <w:rPr>
          <w:rFonts w:ascii="Open Sans" w:hAnsi="Open Sans" w:cs="Open Sans"/>
          <w:b/>
          <w:u w:val="single"/>
        </w:rPr>
      </w:pPr>
      <w:r w:rsidRPr="008C727A">
        <w:rPr>
          <w:rFonts w:ascii="Open Sans" w:hAnsi="Open Sans" w:cs="Open Sans"/>
          <w:b/>
          <w:u w:val="single"/>
        </w:rPr>
        <w:t>University of Northampton:</w:t>
      </w:r>
    </w:p>
    <w:p w:rsidRPr="008C727A" w:rsidR="006761A2" w:rsidP="006761A2" w:rsidRDefault="006761A2" w14:paraId="6BB9E253" w14:textId="77777777">
      <w:pPr>
        <w:rPr>
          <w:rFonts w:ascii="Open Sans" w:hAnsi="Open Sans" w:cs="Open Sans"/>
        </w:rPr>
      </w:pPr>
    </w:p>
    <w:tbl>
      <w:tblPr>
        <w:tblW w:w="92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57"/>
        <w:gridCol w:w="1557"/>
        <w:gridCol w:w="3236"/>
        <w:gridCol w:w="1450"/>
        <w:gridCol w:w="1483"/>
      </w:tblGrid>
      <w:tr w:rsidRPr="008C727A" w:rsidR="006761A2" w:rsidTr="6B3A793B" w14:paraId="633939EC" w14:textId="77777777">
        <w:tc>
          <w:tcPr>
            <w:tcW w:w="6350" w:type="dxa"/>
            <w:gridSpan w:val="3"/>
            <w:shd w:val="clear" w:color="auto" w:fill="99CCFF"/>
            <w:vAlign w:val="center"/>
          </w:tcPr>
          <w:p w:rsidRPr="008C727A" w:rsidR="006761A2" w:rsidP="00210E7D" w:rsidRDefault="006761A2" w14:paraId="66295E5F" w14:textId="77777777">
            <w:pPr>
              <w:rPr>
                <w:rFonts w:ascii="Open Sans" w:hAnsi="Open Sans" w:cs="Open Sans"/>
                <w:b/>
                <w:u w:val="single"/>
              </w:rPr>
            </w:pPr>
            <w:r w:rsidRPr="008C727A">
              <w:rPr>
                <w:rFonts w:ascii="Open Sans" w:hAnsi="Open Sans" w:cs="Open Sans"/>
                <w:b/>
                <w:u w:val="single"/>
              </w:rPr>
              <w:t xml:space="preserve">Assessment Activity </w:t>
            </w:r>
            <w:r w:rsidRPr="008C727A">
              <w:rPr>
                <w:rFonts w:ascii="Open Sans" w:hAnsi="Open Sans" w:cs="Open Sans"/>
              </w:rPr>
              <w:br/>
            </w:r>
          </w:p>
        </w:tc>
        <w:tc>
          <w:tcPr>
            <w:tcW w:w="1450" w:type="dxa"/>
            <w:shd w:val="clear" w:color="auto" w:fill="99CCFF"/>
            <w:vAlign w:val="center"/>
          </w:tcPr>
          <w:p w:rsidRPr="008C727A" w:rsidR="006761A2" w:rsidP="00210E7D" w:rsidRDefault="006761A2" w14:paraId="0799489B" w14:textId="77777777">
            <w:pPr>
              <w:jc w:val="center"/>
              <w:rPr>
                <w:rFonts w:ascii="Open Sans" w:hAnsi="Open Sans" w:cs="Open Sans"/>
                <w:b/>
                <w:u w:val="single"/>
              </w:rPr>
            </w:pPr>
            <w:r w:rsidRPr="008C727A">
              <w:rPr>
                <w:rFonts w:ascii="Open Sans" w:hAnsi="Open Sans" w:cs="Open Sans"/>
                <w:b/>
                <w:u w:val="single"/>
              </w:rPr>
              <w:t>Learning Outcomes</w:t>
            </w:r>
          </w:p>
        </w:tc>
        <w:tc>
          <w:tcPr>
            <w:tcW w:w="1483" w:type="dxa"/>
            <w:shd w:val="clear" w:color="auto" w:fill="99CCFF"/>
            <w:vAlign w:val="center"/>
          </w:tcPr>
          <w:p w:rsidRPr="008C727A" w:rsidR="006761A2" w:rsidP="00210E7D" w:rsidRDefault="006761A2" w14:paraId="5B32550A" w14:textId="77777777">
            <w:pPr>
              <w:jc w:val="center"/>
              <w:rPr>
                <w:rFonts w:ascii="Open Sans" w:hAnsi="Open Sans" w:cs="Open Sans"/>
                <w:b/>
                <w:u w:val="single"/>
              </w:rPr>
            </w:pPr>
            <w:r w:rsidRPr="008C727A">
              <w:rPr>
                <w:rFonts w:ascii="Open Sans" w:hAnsi="Open Sans" w:cs="Open Sans"/>
                <w:b/>
                <w:u w:val="single"/>
              </w:rPr>
              <w:t>Weighting (%)</w:t>
            </w:r>
          </w:p>
        </w:tc>
      </w:tr>
      <w:tr w:rsidRPr="008C727A" w:rsidR="006761A2" w:rsidTr="6B3A793B" w14:paraId="7535247F" w14:textId="77777777">
        <w:tc>
          <w:tcPr>
            <w:tcW w:w="1557" w:type="dxa"/>
            <w:shd w:val="clear" w:color="auto" w:fill="99CCFF"/>
            <w:vAlign w:val="center"/>
          </w:tcPr>
          <w:p w:rsidRPr="008C727A" w:rsidR="006761A2" w:rsidP="00210E7D" w:rsidRDefault="006761A2" w14:paraId="2DAB5A84" w14:textId="77777777">
            <w:pPr>
              <w:rPr>
                <w:rFonts w:ascii="Open Sans" w:hAnsi="Open Sans" w:cs="Open Sans"/>
                <w:b/>
              </w:rPr>
            </w:pPr>
            <w:r w:rsidRPr="008C727A">
              <w:rPr>
                <w:rFonts w:ascii="Open Sans" w:hAnsi="Open Sans" w:cs="Open Sans"/>
                <w:b/>
              </w:rPr>
              <w:t>Code</w:t>
            </w:r>
          </w:p>
        </w:tc>
        <w:tc>
          <w:tcPr>
            <w:tcW w:w="1557" w:type="dxa"/>
            <w:shd w:val="clear" w:color="auto" w:fill="99CCFF"/>
            <w:vAlign w:val="center"/>
          </w:tcPr>
          <w:p w:rsidRPr="008C727A" w:rsidR="006761A2" w:rsidP="00210E7D" w:rsidRDefault="006761A2" w14:paraId="011EFD20" w14:textId="77777777">
            <w:pPr>
              <w:rPr>
                <w:rFonts w:ascii="Open Sans" w:hAnsi="Open Sans" w:cs="Open Sans"/>
              </w:rPr>
            </w:pPr>
            <w:r w:rsidRPr="008C727A">
              <w:rPr>
                <w:rFonts w:ascii="Open Sans" w:hAnsi="Open Sans" w:cs="Open Sans"/>
                <w:b/>
              </w:rPr>
              <w:t>Assessment Type</w:t>
            </w:r>
          </w:p>
        </w:tc>
        <w:tc>
          <w:tcPr>
            <w:tcW w:w="3236" w:type="dxa"/>
            <w:shd w:val="clear" w:color="auto" w:fill="99CCFF"/>
            <w:vAlign w:val="center"/>
          </w:tcPr>
          <w:p w:rsidRPr="008C727A" w:rsidR="006761A2" w:rsidP="00210E7D" w:rsidRDefault="006761A2" w14:paraId="01BFFECC" w14:textId="77777777">
            <w:pPr>
              <w:rPr>
                <w:rFonts w:ascii="Open Sans" w:hAnsi="Open Sans" w:cs="Open Sans"/>
                <w:b/>
              </w:rPr>
            </w:pPr>
            <w:r w:rsidRPr="008C727A">
              <w:rPr>
                <w:rFonts w:ascii="Open Sans" w:hAnsi="Open Sans" w:cs="Open Sans"/>
                <w:b/>
              </w:rPr>
              <w:t>Assessment Deliverables</w:t>
            </w:r>
          </w:p>
        </w:tc>
        <w:tc>
          <w:tcPr>
            <w:tcW w:w="1450" w:type="dxa"/>
            <w:shd w:val="clear" w:color="auto" w:fill="99CCFF"/>
            <w:vAlign w:val="center"/>
          </w:tcPr>
          <w:p w:rsidRPr="008C727A" w:rsidR="006761A2" w:rsidP="00210E7D" w:rsidRDefault="006761A2" w14:paraId="23DE523C" w14:textId="77777777">
            <w:pPr>
              <w:jc w:val="center"/>
              <w:rPr>
                <w:rFonts w:ascii="Open Sans" w:hAnsi="Open Sans" w:cs="Open Sans"/>
                <w:b/>
                <w:u w:val="single"/>
              </w:rPr>
            </w:pPr>
          </w:p>
        </w:tc>
        <w:tc>
          <w:tcPr>
            <w:tcW w:w="1483" w:type="dxa"/>
            <w:shd w:val="clear" w:color="auto" w:fill="99CCFF"/>
            <w:vAlign w:val="center"/>
          </w:tcPr>
          <w:p w:rsidRPr="008C727A" w:rsidR="006761A2" w:rsidP="00210E7D" w:rsidRDefault="006761A2" w14:paraId="52E56223" w14:textId="77777777">
            <w:pPr>
              <w:jc w:val="center"/>
              <w:rPr>
                <w:rFonts w:ascii="Open Sans" w:hAnsi="Open Sans" w:cs="Open Sans"/>
                <w:b/>
                <w:u w:val="single"/>
              </w:rPr>
            </w:pPr>
          </w:p>
        </w:tc>
      </w:tr>
      <w:tr w:rsidRPr="008C727A" w:rsidR="006761A2" w:rsidTr="6B3A793B" w14:paraId="62DAF11B" w14:textId="77777777">
        <w:tc>
          <w:tcPr>
            <w:tcW w:w="1557" w:type="dxa"/>
            <w:shd w:val="clear" w:color="auto" w:fill="auto"/>
          </w:tcPr>
          <w:p w:rsidRPr="008C727A" w:rsidR="006761A2" w:rsidP="0F2441AF" w:rsidRDefault="0F2441AF" w14:paraId="77912223" w14:textId="77777777">
            <w:pPr>
              <w:spacing w:before="60" w:after="60"/>
              <w:rPr>
                <w:rFonts w:ascii="Open Sans" w:hAnsi="Open Sans" w:cs="Open Sans"/>
                <w:bCs/>
              </w:rPr>
            </w:pPr>
            <w:r w:rsidRPr="008C727A">
              <w:rPr>
                <w:rFonts w:ascii="Open Sans" w:hAnsi="Open Sans" w:cs="Open Sans"/>
                <w:bCs/>
              </w:rPr>
              <w:t>AS1</w:t>
            </w:r>
          </w:p>
        </w:tc>
        <w:tc>
          <w:tcPr>
            <w:tcW w:w="1557" w:type="dxa"/>
            <w:shd w:val="clear" w:color="auto" w:fill="auto"/>
          </w:tcPr>
          <w:p w:rsidRPr="008C727A" w:rsidR="006761A2" w:rsidP="00210E7D" w:rsidRDefault="006761A2" w14:paraId="296EDB50" w14:textId="77777777">
            <w:pPr>
              <w:spacing w:before="60" w:after="60"/>
              <w:rPr>
                <w:rFonts w:ascii="Open Sans" w:hAnsi="Open Sans" w:cs="Open Sans"/>
              </w:rPr>
            </w:pPr>
            <w:r w:rsidRPr="008C727A">
              <w:rPr>
                <w:rFonts w:ascii="Open Sans" w:hAnsi="Open Sans" w:cs="Open Sans"/>
                <w:noProof/>
              </w:rPr>
              <w:t xml:space="preserve">Assignment </w:t>
            </w:r>
          </w:p>
        </w:tc>
        <w:tc>
          <w:tcPr>
            <w:tcW w:w="3236" w:type="dxa"/>
            <w:shd w:val="clear" w:color="auto" w:fill="auto"/>
          </w:tcPr>
          <w:p w:rsidRPr="008C727A" w:rsidR="008802EB" w:rsidP="6B3A793B" w:rsidRDefault="7F477907" w14:paraId="1F6F4BB9" w14:textId="2D139F3F">
            <w:pPr>
              <w:spacing w:before="60" w:after="60" w:line="259" w:lineRule="auto"/>
              <w:rPr>
                <w:rFonts w:ascii="Open Sans" w:hAnsi="Open Sans" w:cs="Open Sans"/>
              </w:rPr>
            </w:pPr>
            <w:r w:rsidRPr="008C727A">
              <w:rPr>
                <w:rFonts w:ascii="Open Sans" w:hAnsi="Open Sans" w:cs="Open Sans"/>
              </w:rPr>
              <w:t>Source Code</w:t>
            </w:r>
          </w:p>
          <w:p w:rsidRPr="008C727A" w:rsidR="006761A2" w:rsidP="562E352A" w:rsidRDefault="006761A2" w14:paraId="07547A01" w14:textId="77777777">
            <w:pPr>
              <w:tabs>
                <w:tab w:val="left" w:pos="5529"/>
                <w:tab w:val="left" w:pos="6521"/>
                <w:tab w:val="left" w:pos="7371"/>
                <w:tab w:val="left" w:pos="8640"/>
              </w:tabs>
              <w:rPr>
                <w:rFonts w:ascii="Open Sans" w:hAnsi="Open Sans" w:cs="Open Sans"/>
                <w:noProof/>
                <w:lang w:val="en-US"/>
              </w:rPr>
            </w:pPr>
          </w:p>
        </w:tc>
        <w:tc>
          <w:tcPr>
            <w:tcW w:w="1450" w:type="dxa"/>
          </w:tcPr>
          <w:p w:rsidRPr="008C727A" w:rsidR="006761A2" w:rsidP="04764627" w:rsidRDefault="68A4D110" w14:paraId="3E0F4D09" w14:textId="340A385D">
            <w:pPr>
              <w:spacing w:before="60" w:after="60"/>
              <w:rPr>
                <w:rFonts w:ascii="Open Sans" w:hAnsi="Open Sans" w:cs="Open Sans"/>
                <w:noProof/>
              </w:rPr>
            </w:pPr>
            <w:r w:rsidRPr="008C727A">
              <w:rPr>
                <w:rFonts w:ascii="Open Sans" w:hAnsi="Open Sans" w:cs="Open Sans"/>
                <w:noProof/>
              </w:rPr>
              <w:t>a</w:t>
            </w:r>
          </w:p>
        </w:tc>
        <w:tc>
          <w:tcPr>
            <w:tcW w:w="1483" w:type="dxa"/>
            <w:shd w:val="clear" w:color="auto" w:fill="auto"/>
          </w:tcPr>
          <w:p w:rsidRPr="008C727A" w:rsidR="006761A2" w:rsidP="3CF6F8C9" w:rsidRDefault="0A779E30" w14:paraId="5AE91C80" w14:textId="43086A3E">
            <w:pPr>
              <w:spacing w:before="60" w:after="60"/>
              <w:rPr>
                <w:rFonts w:ascii="Open Sans" w:hAnsi="Open Sans" w:cs="Open Sans"/>
                <w:bCs/>
              </w:rPr>
            </w:pPr>
            <w:r w:rsidRPr="008C727A">
              <w:rPr>
                <w:rFonts w:ascii="Open Sans" w:hAnsi="Open Sans" w:cs="Open Sans"/>
                <w:bCs/>
              </w:rPr>
              <w:t>25</w:t>
            </w:r>
          </w:p>
        </w:tc>
      </w:tr>
      <w:tr w:rsidRPr="008C727A" w:rsidR="006761A2" w:rsidTr="6B3A793B" w14:paraId="567C4F9C" w14:textId="77777777">
        <w:tc>
          <w:tcPr>
            <w:tcW w:w="1557" w:type="dxa"/>
            <w:shd w:val="clear" w:color="auto" w:fill="auto"/>
          </w:tcPr>
          <w:p w:rsidRPr="008C727A" w:rsidR="006761A2" w:rsidP="0F2441AF" w:rsidRDefault="23DD2A93" w14:paraId="6504E907" w14:textId="34E0A5EA">
            <w:pPr>
              <w:spacing w:before="60" w:after="60"/>
              <w:rPr>
                <w:rFonts w:ascii="Open Sans" w:hAnsi="Open Sans" w:cs="Open Sans"/>
                <w:bCs/>
              </w:rPr>
            </w:pPr>
            <w:r w:rsidRPr="008C727A">
              <w:rPr>
                <w:rFonts w:ascii="Open Sans" w:hAnsi="Open Sans" w:cs="Open Sans"/>
                <w:bCs/>
              </w:rPr>
              <w:t>AS2</w:t>
            </w:r>
          </w:p>
        </w:tc>
        <w:tc>
          <w:tcPr>
            <w:tcW w:w="1557" w:type="dxa"/>
            <w:shd w:val="clear" w:color="auto" w:fill="auto"/>
          </w:tcPr>
          <w:p w:rsidRPr="008C727A" w:rsidR="006761A2" w:rsidP="3CF6F8C9" w:rsidRDefault="60CFF61C" w14:paraId="3A9C41CD" w14:textId="2949D03C">
            <w:pPr>
              <w:spacing w:before="60" w:after="60" w:line="259" w:lineRule="auto"/>
              <w:rPr>
                <w:rFonts w:ascii="Open Sans" w:hAnsi="Open Sans" w:cs="Open Sans"/>
                <w:noProof/>
                <w:lang w:val="en-US"/>
              </w:rPr>
            </w:pPr>
            <w:r w:rsidRPr="008C727A">
              <w:rPr>
                <w:rFonts w:ascii="Open Sans" w:hAnsi="Open Sans" w:cs="Open Sans"/>
                <w:noProof/>
                <w:lang w:val="en-US"/>
              </w:rPr>
              <w:t>Assignment</w:t>
            </w:r>
          </w:p>
        </w:tc>
        <w:tc>
          <w:tcPr>
            <w:tcW w:w="3236" w:type="dxa"/>
            <w:shd w:val="clear" w:color="auto" w:fill="auto"/>
          </w:tcPr>
          <w:p w:rsidRPr="008C727A" w:rsidR="006761A2" w:rsidP="3CF6F8C9" w:rsidRDefault="740C10DF" w14:paraId="04051B08" w14:textId="0FC6598D">
            <w:pPr>
              <w:spacing w:before="60" w:after="60" w:line="259" w:lineRule="auto"/>
              <w:rPr>
                <w:rFonts w:ascii="Open Sans" w:hAnsi="Open Sans" w:cs="Open Sans"/>
              </w:rPr>
            </w:pPr>
            <w:r w:rsidRPr="008C727A">
              <w:rPr>
                <w:rFonts w:ascii="Open Sans" w:hAnsi="Open Sans" w:cs="Open Sans"/>
              </w:rPr>
              <w:t xml:space="preserve">Source Code and </w:t>
            </w:r>
            <w:proofErr w:type="gramStart"/>
            <w:r w:rsidRPr="008C727A">
              <w:rPr>
                <w:rFonts w:ascii="Open Sans" w:hAnsi="Open Sans" w:cs="Open Sans"/>
              </w:rPr>
              <w:t>500 word</w:t>
            </w:r>
            <w:proofErr w:type="gramEnd"/>
            <w:r w:rsidRPr="008C727A">
              <w:rPr>
                <w:rFonts w:ascii="Open Sans" w:hAnsi="Open Sans" w:cs="Open Sans"/>
              </w:rPr>
              <w:t xml:space="preserve"> report</w:t>
            </w:r>
          </w:p>
        </w:tc>
        <w:tc>
          <w:tcPr>
            <w:tcW w:w="1450" w:type="dxa"/>
          </w:tcPr>
          <w:p w:rsidRPr="008C727A" w:rsidR="006761A2" w:rsidP="04764627" w:rsidRDefault="3698F334" w14:paraId="60138A32" w14:textId="6581313F">
            <w:pPr>
              <w:spacing w:before="60" w:after="60"/>
              <w:rPr>
                <w:rFonts w:ascii="Open Sans" w:hAnsi="Open Sans" w:cs="Open Sans"/>
                <w:noProof/>
              </w:rPr>
            </w:pPr>
            <w:r w:rsidRPr="008C727A">
              <w:rPr>
                <w:rFonts w:ascii="Open Sans" w:hAnsi="Open Sans" w:cs="Open Sans"/>
                <w:noProof/>
              </w:rPr>
              <w:t>b,c,d</w:t>
            </w:r>
            <w:r w:rsidRPr="008C727A" w:rsidR="29EE9FC6">
              <w:rPr>
                <w:rFonts w:ascii="Open Sans" w:hAnsi="Open Sans" w:cs="Open Sans"/>
                <w:noProof/>
              </w:rPr>
              <w:t>,e,f</w:t>
            </w:r>
          </w:p>
        </w:tc>
        <w:tc>
          <w:tcPr>
            <w:tcW w:w="1483" w:type="dxa"/>
            <w:shd w:val="clear" w:color="auto" w:fill="auto"/>
          </w:tcPr>
          <w:p w:rsidRPr="008C727A" w:rsidR="006761A2" w:rsidP="3CF6F8C9" w:rsidRDefault="7119865F" w14:paraId="7514DE9C" w14:textId="39067F69">
            <w:pPr>
              <w:spacing w:before="60" w:after="60"/>
              <w:rPr>
                <w:rFonts w:ascii="Open Sans" w:hAnsi="Open Sans" w:cs="Open Sans"/>
                <w:bCs/>
              </w:rPr>
            </w:pPr>
            <w:r w:rsidRPr="008C727A">
              <w:rPr>
                <w:rFonts w:ascii="Open Sans" w:hAnsi="Open Sans" w:cs="Open Sans"/>
                <w:bCs/>
              </w:rPr>
              <w:t>75</w:t>
            </w:r>
          </w:p>
        </w:tc>
      </w:tr>
    </w:tbl>
    <w:p w:rsidRPr="008C727A" w:rsidR="006761A2" w:rsidP="006761A2" w:rsidRDefault="006761A2" w14:paraId="5043CB0F" w14:textId="77777777">
      <w:pPr>
        <w:rPr>
          <w:rFonts w:ascii="Open Sans" w:hAnsi="Open Sans" w:cs="Open Sans"/>
          <w:b/>
          <w:u w:val="single"/>
        </w:rPr>
      </w:pPr>
    </w:p>
    <w:p w:rsidRPr="008C727A" w:rsidR="00143D17" w:rsidP="00143D17" w:rsidRDefault="00143D17" w14:paraId="07AC5B68" w14:textId="77777777">
      <w:pPr>
        <w:rPr>
          <w:rFonts w:ascii="Open Sans" w:hAnsi="Open Sans" w:cs="Open Sans"/>
        </w:rPr>
      </w:pPr>
      <w:r w:rsidRPr="008C727A">
        <w:rPr>
          <w:rFonts w:ascii="Open Sans" w:hAnsi="Open Sans" w:cs="Open Sans"/>
        </w:rPr>
        <w:t xml:space="preserve">The assessment items listed above are graded and contribute to the overall module grade (assessment </w:t>
      </w:r>
      <w:r w:rsidRPr="008C727A">
        <w:rPr>
          <w:rFonts w:ascii="Open Sans" w:hAnsi="Open Sans" w:cs="Open Sans"/>
          <w:i/>
        </w:rPr>
        <w:t>of</w:t>
      </w:r>
      <w:r w:rsidRPr="008C727A">
        <w:rPr>
          <w:rFonts w:ascii="Open Sans" w:hAnsi="Open Sans" w:cs="Open Sans"/>
        </w:rPr>
        <w:t xml:space="preserve"> learning). In addition, there are opportunities for formative assessment (assessment </w:t>
      </w:r>
      <w:r w:rsidRPr="008C727A">
        <w:rPr>
          <w:rFonts w:ascii="Open Sans" w:hAnsi="Open Sans" w:cs="Open Sans"/>
          <w:i/>
        </w:rPr>
        <w:t>for</w:t>
      </w:r>
      <w:r w:rsidRPr="008C727A">
        <w:rPr>
          <w:rFonts w:ascii="Open Sans" w:hAnsi="Open Sans" w:cs="Open Sans"/>
        </w:rPr>
        <w:t xml:space="preserve"> learning), which are ungraded, to support students in achieving the module learning outcomes. These are NOT listed.</w:t>
      </w:r>
    </w:p>
    <w:p w:rsidRPr="008C727A" w:rsidR="006761A2" w:rsidP="006761A2" w:rsidRDefault="006761A2" w14:paraId="6476F235" w14:textId="41A7D299">
      <w:pPr>
        <w:spacing w:before="100" w:beforeAutospacing="1" w:after="100" w:afterAutospacing="1"/>
        <w:rPr>
          <w:rFonts w:ascii="Open Sans" w:hAnsi="Open Sans" w:cs="Open Sans"/>
          <w:b/>
        </w:rPr>
      </w:pPr>
      <w:r w:rsidRPr="008C727A">
        <w:rPr>
          <w:rFonts w:ascii="Open Sans" w:hAnsi="Open Sans" w:cs="Open Sans"/>
          <w:b/>
          <w:u w:val="single"/>
        </w:rPr>
        <w:lastRenderedPageBreak/>
        <w:t xml:space="preserve">APPROVAL/ REVIEW DATES: </w:t>
      </w:r>
    </w:p>
    <w:p w:rsidRPr="008C727A" w:rsidR="006761A2" w:rsidP="006761A2" w:rsidRDefault="006761A2" w14:paraId="5AD468EA" w14:textId="621A0434">
      <w:pPr>
        <w:spacing w:before="100" w:beforeAutospacing="1" w:after="100" w:afterAutospacing="1"/>
        <w:rPr>
          <w:rFonts w:ascii="Open Sans" w:hAnsi="Open Sans" w:cs="Open Sans"/>
          <w:b/>
        </w:rPr>
      </w:pPr>
      <w:r w:rsidRPr="008C727A">
        <w:rPr>
          <w:rFonts w:ascii="Open Sans" w:hAnsi="Open Sans" w:cs="Open Sans"/>
          <w:b/>
        </w:rPr>
        <w:t xml:space="preserve">Version: </w:t>
      </w:r>
      <w:r w:rsidRPr="008C727A">
        <w:rPr>
          <w:rFonts w:ascii="Open Sans" w:hAnsi="Open Sans" w:cs="Open Sans"/>
          <w:b/>
          <w:noProof/>
        </w:rPr>
        <w:t>1</w:t>
      </w:r>
      <w:r w:rsidRPr="008C727A" w:rsidR="002E2869">
        <w:rPr>
          <w:rFonts w:ascii="Open Sans" w:hAnsi="Open Sans" w:cs="Open Sans"/>
          <w:b/>
          <w:noProof/>
        </w:rPr>
        <w:t xml:space="preserve"> (was CSY1018)</w:t>
      </w:r>
    </w:p>
    <w:p w:rsidRPr="008C727A" w:rsidR="006761A2" w:rsidP="006761A2" w:rsidRDefault="006761A2" w14:paraId="0BA6198A" w14:textId="1B202E76">
      <w:pPr>
        <w:pStyle w:val="NormalWeb"/>
        <w:spacing w:before="0" w:beforeAutospacing="0" w:after="0" w:afterAutospacing="0"/>
        <w:rPr>
          <w:rFonts w:ascii="Open Sans" w:hAnsi="Open Sans" w:cs="Open Sans"/>
          <w:noProof/>
          <w:szCs w:val="22"/>
        </w:rPr>
      </w:pPr>
      <w:r w:rsidRPr="008C727A">
        <w:rPr>
          <w:rFonts w:ascii="Open Sans" w:hAnsi="Open Sans" w:cs="Open Sans"/>
          <w:noProof/>
          <w:szCs w:val="22"/>
        </w:rPr>
        <w:t>Date of approval:</w:t>
      </w:r>
      <w:r w:rsidRPr="008C727A">
        <w:rPr>
          <w:rFonts w:ascii="Open Sans" w:hAnsi="Open Sans" w:cs="Open Sans"/>
          <w:noProof/>
          <w:szCs w:val="22"/>
        </w:rPr>
        <w:tab/>
      </w:r>
    </w:p>
    <w:p w:rsidRPr="008C727A" w:rsidR="00BB2A1E" w:rsidP="006761A2" w:rsidRDefault="00BB2A1E" w14:paraId="6537F28F" w14:textId="77777777">
      <w:pPr>
        <w:pStyle w:val="NormalWeb"/>
        <w:rPr>
          <w:rFonts w:ascii="Open Sans" w:hAnsi="Open Sans" w:cs="Open Sans"/>
          <w:noProof/>
          <w:szCs w:val="22"/>
        </w:rPr>
      </w:pPr>
    </w:p>
    <w:sectPr w:rsidRPr="008C727A" w:rsidR="00BB2A1E" w:rsidSect="00BB2A1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FCA67E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13211CB"/>
    <w:multiLevelType w:val="hybridMultilevel"/>
    <w:tmpl w:val="930CA1B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A116ED7"/>
    <w:multiLevelType w:val="hybridMultilevel"/>
    <w:tmpl w:val="025E2B52"/>
    <w:lvl w:ilvl="0" w:tplc="FFFFFFFF">
      <w:start w:val="1"/>
      <w:numFmt w:val="bullet"/>
      <w:lvlText w:val="-"/>
      <w:lvlJc w:val="left"/>
      <w:pPr>
        <w:ind w:left="720" w:hanging="360"/>
      </w:pPr>
      <w:rPr>
        <w:rFonts w:hint="default" w:ascii="Verdana" w:hAnsi="Verdan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4152E83"/>
    <w:multiLevelType w:val="hybridMultilevel"/>
    <w:tmpl w:val="3496B2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9525F"/>
    <w:multiLevelType w:val="hybridMultilevel"/>
    <w:tmpl w:val="115EC8EE"/>
    <w:lvl w:ilvl="0" w:tplc="FFFFFFFF">
      <w:start w:val="1"/>
      <w:numFmt w:val="bullet"/>
      <w:lvlText w:val="-"/>
      <w:lvlJc w:val="left"/>
      <w:pPr>
        <w:ind w:left="720" w:hanging="360"/>
      </w:pPr>
      <w:rPr>
        <w:rFonts w:hint="default" w:ascii="Verdana" w:hAnsi="Verdana"/>
      </w:rPr>
    </w:lvl>
    <w:lvl w:ilvl="1" w:tplc="FFFFFFFF"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9880F99"/>
    <w:multiLevelType w:val="hybridMultilevel"/>
    <w:tmpl w:val="20A25E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BC56384"/>
    <w:multiLevelType w:val="hybridMultilevel"/>
    <w:tmpl w:val="FC0C126E"/>
    <w:lvl w:ilvl="0" w:tplc="881C0AE6">
      <w:start w:val="1"/>
      <w:numFmt w:val="decimal"/>
      <w:lvlText w:val="%1."/>
      <w:lvlJc w:val="left"/>
      <w:pPr>
        <w:ind w:left="720" w:hanging="360"/>
      </w:pPr>
    </w:lvl>
    <w:lvl w:ilvl="1" w:tplc="98F6A90E">
      <w:start w:val="1"/>
      <w:numFmt w:val="lowerLetter"/>
      <w:lvlText w:val="%2."/>
      <w:lvlJc w:val="left"/>
      <w:pPr>
        <w:ind w:left="1440" w:hanging="360"/>
      </w:pPr>
    </w:lvl>
    <w:lvl w:ilvl="2" w:tplc="ED38270E">
      <w:start w:val="1"/>
      <w:numFmt w:val="lowerRoman"/>
      <w:lvlText w:val="%3."/>
      <w:lvlJc w:val="right"/>
      <w:pPr>
        <w:ind w:left="2160" w:hanging="180"/>
      </w:pPr>
    </w:lvl>
    <w:lvl w:ilvl="3" w:tplc="8D14E41A">
      <w:start w:val="1"/>
      <w:numFmt w:val="decimal"/>
      <w:lvlText w:val="%4."/>
      <w:lvlJc w:val="left"/>
      <w:pPr>
        <w:ind w:left="2880" w:hanging="360"/>
      </w:pPr>
    </w:lvl>
    <w:lvl w:ilvl="4" w:tplc="3CDAC06C">
      <w:start w:val="1"/>
      <w:numFmt w:val="lowerLetter"/>
      <w:lvlText w:val="%5."/>
      <w:lvlJc w:val="left"/>
      <w:pPr>
        <w:ind w:left="3600" w:hanging="360"/>
      </w:pPr>
    </w:lvl>
    <w:lvl w:ilvl="5" w:tplc="A874FA82">
      <w:start w:val="1"/>
      <w:numFmt w:val="lowerRoman"/>
      <w:lvlText w:val="%6."/>
      <w:lvlJc w:val="right"/>
      <w:pPr>
        <w:ind w:left="4320" w:hanging="180"/>
      </w:pPr>
    </w:lvl>
    <w:lvl w:ilvl="6" w:tplc="FC5E3762">
      <w:start w:val="1"/>
      <w:numFmt w:val="decimal"/>
      <w:lvlText w:val="%7."/>
      <w:lvlJc w:val="left"/>
      <w:pPr>
        <w:ind w:left="5040" w:hanging="360"/>
      </w:pPr>
    </w:lvl>
    <w:lvl w:ilvl="7" w:tplc="1A76999E">
      <w:start w:val="1"/>
      <w:numFmt w:val="lowerLetter"/>
      <w:lvlText w:val="%8."/>
      <w:lvlJc w:val="left"/>
      <w:pPr>
        <w:ind w:left="5760" w:hanging="360"/>
      </w:pPr>
    </w:lvl>
    <w:lvl w:ilvl="8" w:tplc="DE8AD522">
      <w:start w:val="1"/>
      <w:numFmt w:val="lowerRoman"/>
      <w:lvlText w:val="%9."/>
      <w:lvlJc w:val="right"/>
      <w:pPr>
        <w:ind w:left="6480" w:hanging="180"/>
      </w:pPr>
    </w:lvl>
  </w:abstractNum>
  <w:abstractNum w:abstractNumId="7" w15:restartNumberingAfterBreak="0">
    <w:nsid w:val="3BA72503"/>
    <w:multiLevelType w:val="hybridMultilevel"/>
    <w:tmpl w:val="FB06CAB2"/>
    <w:lvl w:ilvl="0" w:tplc="FFFFFFF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4F4235"/>
    <w:multiLevelType w:val="hybridMultilevel"/>
    <w:tmpl w:val="03AAD954"/>
    <w:lvl w:ilvl="0" w:tplc="B2E210C0">
      <w:numFmt w:val="bullet"/>
      <w:lvlText w:val="-"/>
      <w:lvlJc w:val="left"/>
      <w:pPr>
        <w:ind w:left="720" w:hanging="360"/>
      </w:pPr>
      <w:rPr>
        <w:rFonts w:hint="default" w:ascii="Verdana" w:hAnsi="Verdana"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1BF155B"/>
    <w:multiLevelType w:val="hybridMultilevel"/>
    <w:tmpl w:val="9280A1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2EC50D0"/>
    <w:multiLevelType w:val="hybridMultilevel"/>
    <w:tmpl w:val="23A259E4"/>
    <w:lvl w:ilvl="0" w:tplc="1B887B24">
      <w:start w:val="9"/>
      <w:numFmt w:val="decimal"/>
      <w:lvlText w:val="%1."/>
      <w:lvlJc w:val="left"/>
      <w:pPr>
        <w:ind w:left="720" w:hanging="360"/>
      </w:pPr>
    </w:lvl>
    <w:lvl w:ilvl="1" w:tplc="9CFE6714">
      <w:start w:val="1"/>
      <w:numFmt w:val="lowerLetter"/>
      <w:lvlText w:val="%2."/>
      <w:lvlJc w:val="left"/>
      <w:pPr>
        <w:ind w:left="1440" w:hanging="360"/>
      </w:pPr>
    </w:lvl>
    <w:lvl w:ilvl="2" w:tplc="D514008A">
      <w:start w:val="1"/>
      <w:numFmt w:val="lowerRoman"/>
      <w:lvlText w:val="%3."/>
      <w:lvlJc w:val="right"/>
      <w:pPr>
        <w:ind w:left="2160" w:hanging="180"/>
      </w:pPr>
    </w:lvl>
    <w:lvl w:ilvl="3" w:tplc="2BE41ABE">
      <w:start w:val="1"/>
      <w:numFmt w:val="decimal"/>
      <w:lvlText w:val="%4."/>
      <w:lvlJc w:val="left"/>
      <w:pPr>
        <w:ind w:left="2880" w:hanging="360"/>
      </w:pPr>
    </w:lvl>
    <w:lvl w:ilvl="4" w:tplc="6884051E">
      <w:start w:val="1"/>
      <w:numFmt w:val="lowerLetter"/>
      <w:lvlText w:val="%5."/>
      <w:lvlJc w:val="left"/>
      <w:pPr>
        <w:ind w:left="3600" w:hanging="360"/>
      </w:pPr>
    </w:lvl>
    <w:lvl w:ilvl="5" w:tplc="C5B08530">
      <w:start w:val="1"/>
      <w:numFmt w:val="lowerRoman"/>
      <w:lvlText w:val="%6."/>
      <w:lvlJc w:val="right"/>
      <w:pPr>
        <w:ind w:left="4320" w:hanging="180"/>
      </w:pPr>
    </w:lvl>
    <w:lvl w:ilvl="6" w:tplc="ECC86BDC">
      <w:start w:val="1"/>
      <w:numFmt w:val="decimal"/>
      <w:lvlText w:val="%7."/>
      <w:lvlJc w:val="left"/>
      <w:pPr>
        <w:ind w:left="5040" w:hanging="360"/>
      </w:pPr>
    </w:lvl>
    <w:lvl w:ilvl="7" w:tplc="4E744038">
      <w:start w:val="1"/>
      <w:numFmt w:val="lowerLetter"/>
      <w:lvlText w:val="%8."/>
      <w:lvlJc w:val="left"/>
      <w:pPr>
        <w:ind w:left="5760" w:hanging="360"/>
      </w:pPr>
    </w:lvl>
    <w:lvl w:ilvl="8" w:tplc="2B9A3916">
      <w:start w:val="1"/>
      <w:numFmt w:val="lowerRoman"/>
      <w:lvlText w:val="%9."/>
      <w:lvlJc w:val="right"/>
      <w:pPr>
        <w:ind w:left="6480" w:hanging="180"/>
      </w:pPr>
    </w:lvl>
  </w:abstractNum>
  <w:abstractNum w:abstractNumId="11" w15:restartNumberingAfterBreak="0">
    <w:nsid w:val="73D340DB"/>
    <w:multiLevelType w:val="hybridMultilevel"/>
    <w:tmpl w:val="C3A8B2C0"/>
    <w:lvl w:ilvl="0" w:tplc="5E1A9DE8">
      <w:numFmt w:val="bullet"/>
      <w:lvlText w:val="-"/>
      <w:lvlJc w:val="left"/>
      <w:pPr>
        <w:ind w:left="720" w:hanging="360"/>
      </w:pPr>
      <w:rPr>
        <w:rFonts w:hint="default" w:ascii="Verdana" w:hAnsi="Verdana"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0"/>
  </w:num>
  <w:num w:numId="2">
    <w:abstractNumId w:val="6"/>
  </w:num>
  <w:num w:numId="3">
    <w:abstractNumId w:val="5"/>
  </w:num>
  <w:num w:numId="4">
    <w:abstractNumId w:val="0"/>
  </w:num>
  <w:num w:numId="5">
    <w:abstractNumId w:val="7"/>
  </w:num>
  <w:num w:numId="6">
    <w:abstractNumId w:val="1"/>
  </w:num>
  <w:num w:numId="7">
    <w:abstractNumId w:val="8"/>
  </w:num>
  <w:num w:numId="8">
    <w:abstractNumId w:val="9"/>
  </w:num>
  <w:num w:numId="9">
    <w:abstractNumId w:val="2"/>
  </w:num>
  <w:num w:numId="10">
    <w:abstractNumId w:val="4"/>
  </w:num>
  <w:num w:numId="11">
    <w:abstractNumId w:val="11"/>
  </w:num>
  <w:num w:numId="1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hideSpellingErrors/>
  <w:hideGrammaticalErrors/>
  <w:trackRevisions w:val="true"/>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A7"/>
    <w:rsid w:val="00070D1A"/>
    <w:rsid w:val="001103A6"/>
    <w:rsid w:val="00115F1B"/>
    <w:rsid w:val="00143125"/>
    <w:rsid w:val="00143D17"/>
    <w:rsid w:val="00155D05"/>
    <w:rsid w:val="00162AE2"/>
    <w:rsid w:val="001B70E6"/>
    <w:rsid w:val="001C1DD2"/>
    <w:rsid w:val="001D567A"/>
    <w:rsid w:val="001F109E"/>
    <w:rsid w:val="00210E7D"/>
    <w:rsid w:val="00235FF5"/>
    <w:rsid w:val="0026246C"/>
    <w:rsid w:val="00263F61"/>
    <w:rsid w:val="002721E9"/>
    <w:rsid w:val="002A360A"/>
    <w:rsid w:val="002E2869"/>
    <w:rsid w:val="00303FE9"/>
    <w:rsid w:val="003315F3"/>
    <w:rsid w:val="00342581"/>
    <w:rsid w:val="003722A7"/>
    <w:rsid w:val="003762CF"/>
    <w:rsid w:val="003821E8"/>
    <w:rsid w:val="00390B12"/>
    <w:rsid w:val="003916F9"/>
    <w:rsid w:val="003E59C0"/>
    <w:rsid w:val="00433EFE"/>
    <w:rsid w:val="00445C4B"/>
    <w:rsid w:val="004674D7"/>
    <w:rsid w:val="00487E4F"/>
    <w:rsid w:val="004D584D"/>
    <w:rsid w:val="005120B6"/>
    <w:rsid w:val="0057348B"/>
    <w:rsid w:val="006055E2"/>
    <w:rsid w:val="00616A5A"/>
    <w:rsid w:val="00644BD7"/>
    <w:rsid w:val="00654247"/>
    <w:rsid w:val="006761A2"/>
    <w:rsid w:val="00691A6C"/>
    <w:rsid w:val="0069589C"/>
    <w:rsid w:val="006A18AD"/>
    <w:rsid w:val="006F4C30"/>
    <w:rsid w:val="007064B1"/>
    <w:rsid w:val="0073472C"/>
    <w:rsid w:val="007621D6"/>
    <w:rsid w:val="00797847"/>
    <w:rsid w:val="00806F39"/>
    <w:rsid w:val="008802EB"/>
    <w:rsid w:val="008C727A"/>
    <w:rsid w:val="00911E33"/>
    <w:rsid w:val="009648F3"/>
    <w:rsid w:val="00984DD4"/>
    <w:rsid w:val="009B6C27"/>
    <w:rsid w:val="009E61F1"/>
    <w:rsid w:val="009E7484"/>
    <w:rsid w:val="00A4052B"/>
    <w:rsid w:val="00A40F6D"/>
    <w:rsid w:val="00AA5702"/>
    <w:rsid w:val="00AC42D7"/>
    <w:rsid w:val="00AE6F30"/>
    <w:rsid w:val="00B0511B"/>
    <w:rsid w:val="00B1400A"/>
    <w:rsid w:val="00B2116C"/>
    <w:rsid w:val="00B41550"/>
    <w:rsid w:val="00B5361E"/>
    <w:rsid w:val="00B74B20"/>
    <w:rsid w:val="00B93A8E"/>
    <w:rsid w:val="00B94895"/>
    <w:rsid w:val="00BA5D0A"/>
    <w:rsid w:val="00BB2A1E"/>
    <w:rsid w:val="00BD5EE1"/>
    <w:rsid w:val="00BE29BC"/>
    <w:rsid w:val="00BF5F59"/>
    <w:rsid w:val="00C161FC"/>
    <w:rsid w:val="00C208DA"/>
    <w:rsid w:val="00C415F8"/>
    <w:rsid w:val="00C54A4E"/>
    <w:rsid w:val="00CC0849"/>
    <w:rsid w:val="00CD4426"/>
    <w:rsid w:val="00CD687D"/>
    <w:rsid w:val="00D0004E"/>
    <w:rsid w:val="00D21092"/>
    <w:rsid w:val="00D33223"/>
    <w:rsid w:val="00DE5116"/>
    <w:rsid w:val="00E253DB"/>
    <w:rsid w:val="00E37310"/>
    <w:rsid w:val="00E73045"/>
    <w:rsid w:val="00E757DF"/>
    <w:rsid w:val="00F06DFD"/>
    <w:rsid w:val="00F23103"/>
    <w:rsid w:val="00F44EDA"/>
    <w:rsid w:val="00F5146A"/>
    <w:rsid w:val="00F624A9"/>
    <w:rsid w:val="00FB6370"/>
    <w:rsid w:val="012002DA"/>
    <w:rsid w:val="0136FA57"/>
    <w:rsid w:val="01F6C5C0"/>
    <w:rsid w:val="023BD459"/>
    <w:rsid w:val="028328FC"/>
    <w:rsid w:val="03002268"/>
    <w:rsid w:val="038F2BE2"/>
    <w:rsid w:val="03DB3574"/>
    <w:rsid w:val="03F14E2A"/>
    <w:rsid w:val="042B595E"/>
    <w:rsid w:val="045C7915"/>
    <w:rsid w:val="04764627"/>
    <w:rsid w:val="0496E27E"/>
    <w:rsid w:val="053842F4"/>
    <w:rsid w:val="060114D5"/>
    <w:rsid w:val="06EDE00E"/>
    <w:rsid w:val="07A25FA7"/>
    <w:rsid w:val="07AF4DBA"/>
    <w:rsid w:val="081EDB1E"/>
    <w:rsid w:val="082834F7"/>
    <w:rsid w:val="083FD966"/>
    <w:rsid w:val="089906D5"/>
    <w:rsid w:val="08CC8201"/>
    <w:rsid w:val="0A07E39C"/>
    <w:rsid w:val="0A779E30"/>
    <w:rsid w:val="0A909723"/>
    <w:rsid w:val="0B326C20"/>
    <w:rsid w:val="0B5EB813"/>
    <w:rsid w:val="0B7FF3C5"/>
    <w:rsid w:val="0B9DA806"/>
    <w:rsid w:val="0BA4E859"/>
    <w:rsid w:val="0BB67169"/>
    <w:rsid w:val="0C19CFA4"/>
    <w:rsid w:val="0D6A8418"/>
    <w:rsid w:val="0D782AB3"/>
    <w:rsid w:val="0D9DDF92"/>
    <w:rsid w:val="0DCA4BFE"/>
    <w:rsid w:val="0E3C1593"/>
    <w:rsid w:val="0F2441AF"/>
    <w:rsid w:val="100DD2F1"/>
    <w:rsid w:val="1017A488"/>
    <w:rsid w:val="106609A7"/>
    <w:rsid w:val="10D88A53"/>
    <w:rsid w:val="111D5F30"/>
    <w:rsid w:val="1131E4B9"/>
    <w:rsid w:val="116270E0"/>
    <w:rsid w:val="11DC4826"/>
    <w:rsid w:val="127C8469"/>
    <w:rsid w:val="129D9477"/>
    <w:rsid w:val="12A3BC21"/>
    <w:rsid w:val="14658B39"/>
    <w:rsid w:val="154F1BD9"/>
    <w:rsid w:val="16318EA9"/>
    <w:rsid w:val="16F460DE"/>
    <w:rsid w:val="18FB753F"/>
    <w:rsid w:val="19167960"/>
    <w:rsid w:val="1A3FD291"/>
    <w:rsid w:val="1C567462"/>
    <w:rsid w:val="1CFFFEB0"/>
    <w:rsid w:val="1D02EC7F"/>
    <w:rsid w:val="1D7F1E67"/>
    <w:rsid w:val="1D970751"/>
    <w:rsid w:val="1E0F5A13"/>
    <w:rsid w:val="1EEE8331"/>
    <w:rsid w:val="1F5583FC"/>
    <w:rsid w:val="1F7A61B0"/>
    <w:rsid w:val="1FC60728"/>
    <w:rsid w:val="202DC8D8"/>
    <w:rsid w:val="20981323"/>
    <w:rsid w:val="2101AB96"/>
    <w:rsid w:val="21CD9041"/>
    <w:rsid w:val="229B5980"/>
    <w:rsid w:val="23DD2A93"/>
    <w:rsid w:val="24039D08"/>
    <w:rsid w:val="242E0E24"/>
    <w:rsid w:val="2456CFD1"/>
    <w:rsid w:val="24EFAA11"/>
    <w:rsid w:val="26F246C1"/>
    <w:rsid w:val="2758A765"/>
    <w:rsid w:val="279B5E3C"/>
    <w:rsid w:val="27B7F0B0"/>
    <w:rsid w:val="29A9F2D7"/>
    <w:rsid w:val="29E8B6E5"/>
    <w:rsid w:val="29EE9FC6"/>
    <w:rsid w:val="2A7F4B69"/>
    <w:rsid w:val="2BA32F64"/>
    <w:rsid w:val="2BEB19CE"/>
    <w:rsid w:val="2CE19399"/>
    <w:rsid w:val="2D922778"/>
    <w:rsid w:val="2ED7B668"/>
    <w:rsid w:val="2EF795D8"/>
    <w:rsid w:val="2F204734"/>
    <w:rsid w:val="2FCB1B27"/>
    <w:rsid w:val="304185A6"/>
    <w:rsid w:val="30A490C5"/>
    <w:rsid w:val="30FCE89A"/>
    <w:rsid w:val="31AD7359"/>
    <w:rsid w:val="3399D37C"/>
    <w:rsid w:val="343CC059"/>
    <w:rsid w:val="34EC0CEC"/>
    <w:rsid w:val="34F290DF"/>
    <w:rsid w:val="34FDA34B"/>
    <w:rsid w:val="352A51D7"/>
    <w:rsid w:val="35923127"/>
    <w:rsid w:val="359B2B71"/>
    <w:rsid w:val="35AFF6C4"/>
    <w:rsid w:val="3698F334"/>
    <w:rsid w:val="380C4778"/>
    <w:rsid w:val="384E4EF9"/>
    <w:rsid w:val="395E51A7"/>
    <w:rsid w:val="39DA5D5F"/>
    <w:rsid w:val="3C1F0265"/>
    <w:rsid w:val="3C236C80"/>
    <w:rsid w:val="3CE6FD33"/>
    <w:rsid w:val="3CF6F8C9"/>
    <w:rsid w:val="3D386729"/>
    <w:rsid w:val="3E50AC50"/>
    <w:rsid w:val="3F3118F1"/>
    <w:rsid w:val="3F39EA83"/>
    <w:rsid w:val="3F88DF6E"/>
    <w:rsid w:val="3FC4E80B"/>
    <w:rsid w:val="3FFF3375"/>
    <w:rsid w:val="416D54B0"/>
    <w:rsid w:val="419CA2F6"/>
    <w:rsid w:val="41A149EB"/>
    <w:rsid w:val="42D86863"/>
    <w:rsid w:val="45A57BF9"/>
    <w:rsid w:val="45EA2DE5"/>
    <w:rsid w:val="45F23328"/>
    <w:rsid w:val="466594E8"/>
    <w:rsid w:val="46F10A5F"/>
    <w:rsid w:val="477AD169"/>
    <w:rsid w:val="479675C1"/>
    <w:rsid w:val="47C4DE2E"/>
    <w:rsid w:val="482AD816"/>
    <w:rsid w:val="482FEDC9"/>
    <w:rsid w:val="48FBFDA8"/>
    <w:rsid w:val="491E2BF1"/>
    <w:rsid w:val="49CD25B3"/>
    <w:rsid w:val="4ACFBDA1"/>
    <w:rsid w:val="4C72D681"/>
    <w:rsid w:val="4CAD9214"/>
    <w:rsid w:val="4D18D237"/>
    <w:rsid w:val="4D2A0AC4"/>
    <w:rsid w:val="4D2A6C17"/>
    <w:rsid w:val="4D43D470"/>
    <w:rsid w:val="4DD54E70"/>
    <w:rsid w:val="4EBA5447"/>
    <w:rsid w:val="4F9746BB"/>
    <w:rsid w:val="4FEE82D7"/>
    <w:rsid w:val="51B1C287"/>
    <w:rsid w:val="520A3139"/>
    <w:rsid w:val="5219C029"/>
    <w:rsid w:val="528CD6FA"/>
    <w:rsid w:val="53894928"/>
    <w:rsid w:val="548767BC"/>
    <w:rsid w:val="54B12C96"/>
    <w:rsid w:val="54E49CDB"/>
    <w:rsid w:val="555748A8"/>
    <w:rsid w:val="5599460F"/>
    <w:rsid w:val="559B9D6B"/>
    <w:rsid w:val="562E352A"/>
    <w:rsid w:val="56D054F0"/>
    <w:rsid w:val="587E0FA1"/>
    <w:rsid w:val="5B260885"/>
    <w:rsid w:val="5BD7D9AF"/>
    <w:rsid w:val="5C020E5C"/>
    <w:rsid w:val="5C0DAD5D"/>
    <w:rsid w:val="5C53C107"/>
    <w:rsid w:val="5CA87115"/>
    <w:rsid w:val="5D27B20F"/>
    <w:rsid w:val="5D4AA79B"/>
    <w:rsid w:val="5DA3F29F"/>
    <w:rsid w:val="5DB4DE2A"/>
    <w:rsid w:val="5E39104C"/>
    <w:rsid w:val="5E80EF6D"/>
    <w:rsid w:val="5ED845F5"/>
    <w:rsid w:val="5EF2B10D"/>
    <w:rsid w:val="5EFADFAE"/>
    <w:rsid w:val="5F423CF5"/>
    <w:rsid w:val="607CBA29"/>
    <w:rsid w:val="608E816E"/>
    <w:rsid w:val="60C21053"/>
    <w:rsid w:val="60CFF61C"/>
    <w:rsid w:val="61C048F5"/>
    <w:rsid w:val="61FF3B20"/>
    <w:rsid w:val="6274BDAC"/>
    <w:rsid w:val="63C62230"/>
    <w:rsid w:val="63C949E4"/>
    <w:rsid w:val="63F57E18"/>
    <w:rsid w:val="653E179A"/>
    <w:rsid w:val="6561F291"/>
    <w:rsid w:val="65D0A792"/>
    <w:rsid w:val="675DF3F5"/>
    <w:rsid w:val="68A4D110"/>
    <w:rsid w:val="68B2BC36"/>
    <w:rsid w:val="6B3A793B"/>
    <w:rsid w:val="6B7F74D8"/>
    <w:rsid w:val="6BEEFDC2"/>
    <w:rsid w:val="6CF5432C"/>
    <w:rsid w:val="6D2711B0"/>
    <w:rsid w:val="6EB9BB66"/>
    <w:rsid w:val="6EBD0539"/>
    <w:rsid w:val="6F091F65"/>
    <w:rsid w:val="6F6D40A7"/>
    <w:rsid w:val="6F7042F5"/>
    <w:rsid w:val="703CE40E"/>
    <w:rsid w:val="7082BCF0"/>
    <w:rsid w:val="7119865F"/>
    <w:rsid w:val="713D3C4C"/>
    <w:rsid w:val="71C8595C"/>
    <w:rsid w:val="7317CD34"/>
    <w:rsid w:val="73B3C0EB"/>
    <w:rsid w:val="740C10DF"/>
    <w:rsid w:val="7444E874"/>
    <w:rsid w:val="74852C9E"/>
    <w:rsid w:val="75105531"/>
    <w:rsid w:val="756CFF88"/>
    <w:rsid w:val="770ADC56"/>
    <w:rsid w:val="77CEDE45"/>
    <w:rsid w:val="792D5840"/>
    <w:rsid w:val="794E22AD"/>
    <w:rsid w:val="796AAEA6"/>
    <w:rsid w:val="79A26465"/>
    <w:rsid w:val="7A474885"/>
    <w:rsid w:val="7BCC61CA"/>
    <w:rsid w:val="7DC23CC5"/>
    <w:rsid w:val="7F31779A"/>
    <w:rsid w:val="7F4779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0AD9"/>
  <w15:chartTrackingRefBased/>
  <w15:docId w15:val="{00FEB7C2-AC6E-4C07-8928-C3F7F3D89F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722A7"/>
    <w:rPr>
      <w:rFonts w:ascii="Verdana" w:hAnsi="Verdana" w:eastAsia="Times New Roman"/>
      <w:sz w:val="22"/>
      <w:szCs w:val="22"/>
      <w:lang w:val="en-GB" w:eastAsia="en-US"/>
    </w:rPr>
  </w:style>
  <w:style w:type="paragraph" w:styleId="Heading1">
    <w:name w:val="heading 1"/>
    <w:basedOn w:val="Normal"/>
    <w:next w:val="Normal"/>
    <w:link w:val="Heading1Char"/>
    <w:uiPriority w:val="9"/>
    <w:qFormat/>
    <w:rsid w:val="008C727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qFormat/>
    <w:rsid w:val="003722A7"/>
    <w:pPr>
      <w:keepNext/>
      <w:spacing w:before="240" w:after="60"/>
      <w:outlineLvl w:val="2"/>
    </w:pPr>
    <w:rPr>
      <w:rFonts w:ascii="Cambria" w:hAnsi="Cambria"/>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link w:val="Heading3"/>
    <w:uiPriority w:val="9"/>
    <w:rsid w:val="003722A7"/>
    <w:rPr>
      <w:rFonts w:ascii="Cambria" w:hAnsi="Cambria" w:eastAsia="Times New Roman" w:cs="Times New Roman"/>
      <w:b/>
      <w:bCs/>
      <w:sz w:val="26"/>
      <w:szCs w:val="26"/>
    </w:rPr>
  </w:style>
  <w:style w:type="paragraph" w:styleId="NormalWeb">
    <w:name w:val="Normal (Web)"/>
    <w:basedOn w:val="Normal"/>
    <w:uiPriority w:val="99"/>
    <w:rsid w:val="003722A7"/>
    <w:pPr>
      <w:spacing w:before="100" w:beforeAutospacing="1" w:after="100" w:afterAutospacing="1"/>
    </w:pPr>
    <w:rPr>
      <w:szCs w:val="24"/>
    </w:rPr>
  </w:style>
  <w:style w:type="character" w:styleId="Hyperlink">
    <w:name w:val="Hyperlink"/>
    <w:rsid w:val="00115F1B"/>
    <w:rPr>
      <w:color w:val="0563C1"/>
      <w:u w:val="single"/>
    </w:rPr>
  </w:style>
  <w:style w:type="character" w:styleId="FollowedHyperlink">
    <w:name w:val="FollowedHyperlink"/>
    <w:uiPriority w:val="99"/>
    <w:semiHidden/>
    <w:unhideWhenUsed/>
    <w:rsid w:val="006761A2"/>
    <w:rPr>
      <w:color w:val="954F72"/>
      <w:u w:val="single"/>
    </w:rPr>
  </w:style>
  <w:style w:type="paragraph" w:styleId="ListParagraph">
    <w:name w:val="List Paragraph"/>
    <w:basedOn w:val="Normal"/>
    <w:uiPriority w:val="34"/>
    <w:qFormat/>
    <w:rsid w:val="00433EFE"/>
    <w:pPr>
      <w:ind w:left="720"/>
      <w:contextualSpacing/>
    </w:pPr>
  </w:style>
  <w:style w:type="table" w:styleId="TableGrid">
    <w:name w:val="Table Grid"/>
    <w:basedOn w:val="TableNormal"/>
    <w:uiPriority w:val="59"/>
    <w:rsid w:val="00433EF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ascii="Verdana" w:hAnsi="Verdana" w:eastAsia="Times New Roman"/>
      <w:lang w:val="en-GB"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415F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415F8"/>
    <w:rPr>
      <w:rFonts w:ascii="Segoe UI" w:hAnsi="Segoe UI" w:eastAsia="Times New Roman" w:cs="Segoe UI"/>
      <w:sz w:val="18"/>
      <w:szCs w:val="18"/>
      <w:lang w:val="en-GB" w:eastAsia="en-US"/>
    </w:rPr>
  </w:style>
  <w:style w:type="character" w:styleId="Heading1Char" w:customStyle="1">
    <w:name w:val="Heading 1 Char"/>
    <w:basedOn w:val="DefaultParagraphFont"/>
    <w:link w:val="Heading1"/>
    <w:uiPriority w:val="9"/>
    <w:rsid w:val="008C727A"/>
    <w:rPr>
      <w:rFonts w:asciiTheme="majorHAnsi" w:hAnsiTheme="majorHAnsi" w:eastAsiaTheme="majorEastAsia" w:cstheme="majorBidi"/>
      <w:color w:val="2F5496" w:themeColor="accent1" w:themeShade="BF"/>
      <w:sz w:val="32"/>
      <w:szCs w:val="32"/>
      <w:lang w:val="en-GB" w:eastAsia="en-US"/>
    </w:rPr>
  </w:style>
  <w:style w:type="paragraph" w:styleId="Revision">
    <w:name w:val="Revision"/>
    <w:hidden/>
    <w:uiPriority w:val="99"/>
    <w:semiHidden/>
    <w:rsid w:val="003821E8"/>
    <w:rPr>
      <w:rFonts w:ascii="Verdana" w:hAnsi="Verdana" w:eastAsia="Times New Roman"/>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6530">
      <w:bodyDiv w:val="1"/>
      <w:marLeft w:val="0"/>
      <w:marRight w:val="0"/>
      <w:marTop w:val="0"/>
      <w:marBottom w:val="0"/>
      <w:divBdr>
        <w:top w:val="none" w:sz="0" w:space="0" w:color="auto"/>
        <w:left w:val="none" w:sz="0" w:space="0" w:color="auto"/>
        <w:bottom w:val="none" w:sz="0" w:space="0" w:color="auto"/>
        <w:right w:val="none" w:sz="0" w:space="0" w:color="auto"/>
      </w:divBdr>
    </w:div>
    <w:div w:id="308553784">
      <w:bodyDiv w:val="1"/>
      <w:marLeft w:val="0"/>
      <w:marRight w:val="0"/>
      <w:marTop w:val="0"/>
      <w:marBottom w:val="0"/>
      <w:divBdr>
        <w:top w:val="none" w:sz="0" w:space="0" w:color="auto"/>
        <w:left w:val="none" w:sz="0" w:space="0" w:color="auto"/>
        <w:bottom w:val="none" w:sz="0" w:space="0" w:color="auto"/>
        <w:right w:val="none" w:sz="0" w:space="0" w:color="auto"/>
      </w:divBdr>
    </w:div>
    <w:div w:id="1312101427">
      <w:bodyDiv w:val="1"/>
      <w:marLeft w:val="0"/>
      <w:marRight w:val="0"/>
      <w:marTop w:val="0"/>
      <w:marBottom w:val="0"/>
      <w:divBdr>
        <w:top w:val="none" w:sz="0" w:space="0" w:color="auto"/>
        <w:left w:val="none" w:sz="0" w:space="0" w:color="auto"/>
        <w:bottom w:val="none" w:sz="0" w:space="0" w:color="auto"/>
        <w:right w:val="none" w:sz="0" w:space="0" w:color="auto"/>
      </w:divBdr>
    </w:div>
    <w:div w:id="1713462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hyperlink" Target="https://www.northampton.ac.uk/ilt/current-projects/defining-contact-time/kis-guidance/" TargetMode="External" Id="rId11" /><Relationship Type="http://schemas.openxmlformats.org/officeDocument/2006/relationships/customXml" Target="../customXml/item5.xml" Id="rId5" /><Relationship Type="http://schemas.openxmlformats.org/officeDocument/2006/relationships/hyperlink" Target="https://www.northampton.ac.uk/ilt/current-projects/defining-contact-time/types-of-student-contact-time/" TargetMode="External" Id="rId10" /><Relationship Type="http://schemas.openxmlformats.org/officeDocument/2006/relationships/customXml" Target="../customXml/item4.xml" Id="rId4" /><Relationship Type="http://schemas.openxmlformats.org/officeDocument/2006/relationships/webSettings" Target="webSetting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Thomas Butler</DisplayName>
        <AccountId>3090</AccountId>
        <AccountType/>
      </UserInfo>
      <UserInfo>
        <DisplayName>Nicola Denning</DisplayName>
        <AccountId>273</AccountId>
        <AccountType/>
      </UserInfo>
      <UserInfo>
        <DisplayName>Mark Johnson</DisplayName>
        <AccountId>3027</AccountId>
        <AccountType/>
      </UserInfo>
    </SharedWithUsers>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3796995</Legacy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DF92D-6A44-4D84-95D3-12CB8B05B234}">
  <ds:schemaRefs>
    <ds:schemaRef ds:uri="http://schemas.microsoft.com/office/2006/metadata/properties"/>
    <ds:schemaRef ds:uri="http://schemas.microsoft.com/office/infopath/2007/PartnerControls"/>
    <ds:schemaRef ds:uri="368191b9-8c34-4742-a4f4-d1f30c888caa"/>
    <ds:schemaRef ds:uri="daf9b9c5-29bc-474b-aa0d-ba9b47f8c90b"/>
    <ds:schemaRef ds:uri="86aceafc-089a-4122-9ea2-dd124d399018"/>
  </ds:schemaRefs>
</ds:datastoreItem>
</file>

<file path=customXml/itemProps2.xml><?xml version="1.0" encoding="utf-8"?>
<ds:datastoreItem xmlns:ds="http://schemas.openxmlformats.org/officeDocument/2006/customXml" ds:itemID="{4C791900-673E-4DF3-8821-C819CB89E251}">
  <ds:schemaRefs>
    <ds:schemaRef ds:uri="http://schemas.microsoft.com/sharepoint/v3/contenttype/forms"/>
  </ds:schemaRefs>
</ds:datastoreItem>
</file>

<file path=customXml/itemProps3.xml><?xml version="1.0" encoding="utf-8"?>
<ds:datastoreItem xmlns:ds="http://schemas.openxmlformats.org/officeDocument/2006/customXml" ds:itemID="{EC5EC85F-2B08-405B-8DAB-3B4D034E4549}"/>
</file>

<file path=customXml/itemProps4.xml><?xml version="1.0" encoding="utf-8"?>
<ds:datastoreItem xmlns:ds="http://schemas.openxmlformats.org/officeDocument/2006/customXml" ds:itemID="{417F6888-CA70-445D-93FB-45A0C3A44B1C}">
  <ds:schemaRefs>
    <ds:schemaRef ds:uri="http://schemas.microsoft.com/office/2006/metadata/longProperties"/>
  </ds:schemaRefs>
</ds:datastoreItem>
</file>

<file path=customXml/itemProps5.xml><?xml version="1.0" encoding="utf-8"?>
<ds:datastoreItem xmlns:ds="http://schemas.openxmlformats.org/officeDocument/2006/customXml" ds:itemID="{85B6775A-7D4D-458F-A88D-8DC11269623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Northampton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CSY1018</dc:title>
  <dc:subject/>
  <dc:creator>samcgar</dc:creator>
  <cp:keywords/>
  <cp:lastModifiedBy>Thomas Butler</cp:lastModifiedBy>
  <cp:revision>8</cp:revision>
  <dcterms:created xsi:type="dcterms:W3CDTF">2021-11-17T10:35:00Z</dcterms:created>
  <dcterms:modified xsi:type="dcterms:W3CDTF">2022-01-20T10:42:06Z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y fmtid="{D5CDD505-2E9C-101B-9397-08002B2CF9AE}" pid="3" name="Document Description">
    <vt:lpwstr>Module specification 2014/15 Level 4 CSY</vt:lpwstr>
  </property>
  <property fmtid="{D5CDD505-2E9C-101B-9397-08002B2CF9AE}" pid="4" name="LegacyID">
    <vt:lpwstr>3796995</vt:lpwstr>
  </property>
  <property fmtid="{D5CDD505-2E9C-101B-9397-08002B2CF9AE}" pid="5" name="LinkTec Date">
    <vt:lpwstr>17 June 2020</vt:lpwstr>
  </property>
  <property fmtid="{D5CDD505-2E9C-101B-9397-08002B2CF9AE}" pid="6" name="Order">
    <vt:lpwstr>100.000000000000</vt:lpwstr>
  </property>
  <property fmtid="{D5CDD505-2E9C-101B-9397-08002B2CF9AE}" pid="7" name="Legacy Author">
    <vt:lpwstr>Mace, Lauren</vt:lpwstr>
  </property>
  <property fmtid="{D5CDD505-2E9C-101B-9397-08002B2CF9AE}" pid="8" name="DOC_GUID">
    <vt:lpwstr>62ceef69-f637-4900-ba67-67719283e17b</vt:lpwstr>
  </property>
</Properties>
</file>